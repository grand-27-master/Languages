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CC4" w:rsidRPr="00C43CC4" w:rsidRDefault="00C43CC4" w:rsidP="00C43CC4">
      <w:pPr>
        <w:jc w:val="center"/>
        <w:rPr>
          <w:b/>
          <w:sz w:val="44"/>
          <w:szCs w:val="44"/>
        </w:rPr>
      </w:pPr>
      <w:r w:rsidRPr="00C43CC4">
        <w:rPr>
          <w:b/>
          <w:sz w:val="44"/>
          <w:szCs w:val="44"/>
        </w:rPr>
        <w:t>CUSTOM TAGS</w:t>
      </w:r>
      <w:r>
        <w:rPr>
          <w:b/>
          <w:sz w:val="44"/>
          <w:szCs w:val="44"/>
        </w:rPr>
        <w:t xml:space="preserve"> IN JSP</w:t>
      </w:r>
    </w:p>
    <w:p w:rsidR="00C43CC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A custom tag is a user-defined JSP language element. When a JSP page containing a custom tag is translated into a servlet, the tag is converted to operations on an object called a tag handler. The Web container then invokes those operations when the JSP page's servlet is executed.</w:t>
      </w:r>
    </w:p>
    <w:p w:rsidR="00CB3644" w:rsidRPr="00CB3644" w:rsidRDefault="00CB3644" w:rsidP="00CB3644">
      <w:pPr>
        <w:shd w:val="clear" w:color="auto" w:fill="FFFFFF"/>
        <w:spacing w:before="100" w:beforeAutospacing="1" w:after="100" w:afterAutospacing="1" w:line="240" w:lineRule="auto"/>
        <w:rPr>
          <w:rFonts w:ascii="Verdana" w:eastAsia="Times New Roman" w:hAnsi="Verdana" w:cs="Times New Roman"/>
          <w:color w:val="000000"/>
          <w:lang w:val="en-US"/>
        </w:rPr>
      </w:pPr>
      <w:r w:rsidRPr="00CB3644">
        <w:rPr>
          <w:rFonts w:ascii="Verdana" w:eastAsia="Times New Roman" w:hAnsi="Verdana" w:cs="Times New Roman"/>
          <w:color w:val="000000"/>
          <w:lang w:val="en-US"/>
        </w:rPr>
        <w:t>In this example, we are going to create a </w:t>
      </w:r>
      <w:r w:rsidRPr="00CB3644">
        <w:rPr>
          <w:rFonts w:ascii="Verdana" w:eastAsia="Times New Roman" w:hAnsi="Verdana" w:cs="Times New Roman"/>
          <w:b/>
          <w:bCs/>
          <w:color w:val="000000"/>
          <w:lang w:val="en-US"/>
        </w:rPr>
        <w:t>custom tag that prints the current date and time</w:t>
      </w:r>
      <w:r w:rsidRPr="00CB3644">
        <w:rPr>
          <w:rFonts w:ascii="Verdana" w:eastAsia="Times New Roman" w:hAnsi="Verdana" w:cs="Times New Roman"/>
          <w:color w:val="000000"/>
          <w:lang w:val="en-US"/>
        </w:rPr>
        <w:t>. We are performing action at the start of tag.</w:t>
      </w:r>
    </w:p>
    <w:p w:rsidR="00CB3644" w:rsidRPr="00CB3644" w:rsidRDefault="00CB3644" w:rsidP="00CB3644">
      <w:pPr>
        <w:shd w:val="clear" w:color="auto" w:fill="FFFFFF"/>
        <w:spacing w:before="100" w:beforeAutospacing="1" w:after="100" w:afterAutospacing="1" w:line="240" w:lineRule="auto"/>
        <w:rPr>
          <w:rFonts w:ascii="Verdana" w:eastAsia="Times New Roman" w:hAnsi="Verdana" w:cs="Times New Roman"/>
          <w:color w:val="000000"/>
          <w:lang w:val="en-US"/>
        </w:rPr>
      </w:pPr>
      <w:r w:rsidRPr="00CB3644">
        <w:rPr>
          <w:rFonts w:ascii="Verdana" w:eastAsia="Times New Roman" w:hAnsi="Verdana" w:cs="Times New Roman"/>
          <w:color w:val="000000"/>
          <w:lang w:val="en-US"/>
        </w:rPr>
        <w:t>For creating any custom tag, we need to follow following steps:</w:t>
      </w:r>
    </w:p>
    <w:p w:rsidR="00CB3644" w:rsidRPr="00CB3644" w:rsidRDefault="00CB3644" w:rsidP="00CB3644">
      <w:pPr>
        <w:numPr>
          <w:ilvl w:val="0"/>
          <w:numId w:val="2"/>
        </w:numPr>
        <w:shd w:val="clear" w:color="auto" w:fill="FFFFFF"/>
        <w:spacing w:before="67" w:after="100" w:afterAutospacing="1" w:line="352" w:lineRule="atLeast"/>
        <w:rPr>
          <w:rFonts w:ascii="Verdana" w:eastAsia="Times New Roman" w:hAnsi="Verdana" w:cs="Times New Roman"/>
          <w:color w:val="000000"/>
          <w:lang w:val="en-US"/>
        </w:rPr>
      </w:pPr>
      <w:r w:rsidRPr="00CB3644">
        <w:rPr>
          <w:rFonts w:ascii="Verdana" w:eastAsia="Times New Roman" w:hAnsi="Verdana" w:cs="Times New Roman"/>
          <w:b/>
          <w:bCs/>
          <w:color w:val="000000"/>
          <w:lang w:val="en-US"/>
        </w:rPr>
        <w:t>Create the Tag handler class</w:t>
      </w:r>
      <w:r w:rsidRPr="00CB3644">
        <w:rPr>
          <w:rFonts w:ascii="Verdana" w:eastAsia="Times New Roman" w:hAnsi="Verdana" w:cs="Times New Roman"/>
          <w:color w:val="000000"/>
          <w:lang w:val="en-US"/>
        </w:rPr>
        <w:t> and perform action at the start or at the end of the tag.</w:t>
      </w:r>
    </w:p>
    <w:p w:rsidR="00CB3644" w:rsidRPr="00CB3644" w:rsidRDefault="00CB3644" w:rsidP="00CB3644">
      <w:pPr>
        <w:numPr>
          <w:ilvl w:val="0"/>
          <w:numId w:val="2"/>
        </w:numPr>
        <w:shd w:val="clear" w:color="auto" w:fill="FFFFFF"/>
        <w:spacing w:before="67" w:after="100" w:afterAutospacing="1" w:line="352" w:lineRule="atLeast"/>
        <w:rPr>
          <w:rFonts w:ascii="Verdana" w:eastAsia="Times New Roman" w:hAnsi="Verdana" w:cs="Times New Roman"/>
          <w:color w:val="000000"/>
          <w:lang w:val="en-US"/>
        </w:rPr>
      </w:pPr>
      <w:r w:rsidRPr="00CB3644">
        <w:rPr>
          <w:rFonts w:ascii="Verdana" w:eastAsia="Times New Roman" w:hAnsi="Verdana" w:cs="Times New Roman"/>
          <w:b/>
          <w:bCs/>
          <w:color w:val="000000"/>
          <w:lang w:val="en-US"/>
        </w:rPr>
        <w:t>Create the Tag Library Descriptor (TLD) file</w:t>
      </w:r>
      <w:r w:rsidRPr="00CB3644">
        <w:rPr>
          <w:rFonts w:ascii="Verdana" w:eastAsia="Times New Roman" w:hAnsi="Verdana" w:cs="Times New Roman"/>
          <w:color w:val="000000"/>
          <w:lang w:val="en-US"/>
        </w:rPr>
        <w:t> and define tags</w:t>
      </w:r>
    </w:p>
    <w:p w:rsidR="00CB3644" w:rsidRPr="00CB3644" w:rsidRDefault="00CB3644" w:rsidP="00CB3644">
      <w:pPr>
        <w:numPr>
          <w:ilvl w:val="0"/>
          <w:numId w:val="2"/>
        </w:numPr>
        <w:shd w:val="clear" w:color="auto" w:fill="FFFFFF"/>
        <w:spacing w:before="67" w:after="100" w:afterAutospacing="1" w:line="352" w:lineRule="atLeast"/>
        <w:rPr>
          <w:rFonts w:ascii="Verdana" w:eastAsia="Times New Roman" w:hAnsi="Verdana" w:cs="Times New Roman"/>
          <w:color w:val="000000"/>
          <w:lang w:val="en-US"/>
        </w:rPr>
      </w:pPr>
      <w:r w:rsidRPr="00CB3644">
        <w:rPr>
          <w:rFonts w:ascii="Verdana" w:eastAsia="Times New Roman" w:hAnsi="Verdana" w:cs="Times New Roman"/>
          <w:b/>
          <w:bCs/>
          <w:color w:val="000000"/>
          <w:lang w:val="en-US"/>
        </w:rPr>
        <w:t>Create the JSP file that uses the Custom tag defined in the TLD file</w:t>
      </w:r>
    </w:p>
    <w:p w:rsidR="00CB3644" w:rsidRPr="00CB3644" w:rsidRDefault="00CB3644" w:rsidP="00CB3644">
      <w:pPr>
        <w:spacing w:after="0" w:line="240" w:lineRule="auto"/>
        <w:rPr>
          <w:rFonts w:ascii="Times New Roman" w:eastAsia="Times New Roman" w:hAnsi="Times New Roman" w:cs="Times New Roman"/>
          <w:sz w:val="24"/>
          <w:szCs w:val="24"/>
          <w:lang w:val="en-US"/>
        </w:rPr>
      </w:pPr>
      <w:r w:rsidRPr="00CB3644">
        <w:rPr>
          <w:rFonts w:ascii="Times New Roman" w:eastAsia="Times New Roman" w:hAnsi="Times New Roman" w:cs="Times New Roman"/>
          <w:sz w:val="24"/>
          <w:szCs w:val="24"/>
          <w:lang w:val="en-US"/>
        </w:rPr>
        <w:pict>
          <v:rect id="_x0000_i1025" style="width:0;height:.85pt" o:hralign="center" o:hrstd="t" o:hrnoshade="t" o:hr="t" fillcolor="#d4d4d4" stroked="f"/>
        </w:pict>
      </w:r>
    </w:p>
    <w:p w:rsidR="00CB3644" w:rsidRPr="00CB3644" w:rsidRDefault="00CB3644" w:rsidP="00CB3644">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val="en-US"/>
        </w:rPr>
      </w:pPr>
      <w:r w:rsidRPr="00CB3644">
        <w:rPr>
          <w:rFonts w:ascii="Helvetica" w:eastAsia="Times New Roman" w:hAnsi="Helvetica" w:cs="Helvetica"/>
          <w:color w:val="610B4B"/>
          <w:sz w:val="29"/>
          <w:szCs w:val="29"/>
          <w:lang w:val="en-US"/>
        </w:rPr>
        <w:t>Understanding flow of custom tag in jsp</w:t>
      </w:r>
    </w:p>
    <w:p w:rsidR="00CB3644" w:rsidRPr="00CB3644" w:rsidRDefault="00CB3644" w:rsidP="00CB3644">
      <w:pPr>
        <w:spacing w:after="0" w:line="240" w:lineRule="auto"/>
        <w:rPr>
          <w:ins w:id="0" w:author="Unknown"/>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666865" cy="2466975"/>
            <wp:effectExtent l="19050" t="0" r="635" b="0"/>
            <wp:docPr id="2" name="Picture 2" descr="flow of custom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 of custom tag"/>
                    <pic:cNvPicPr>
                      <a:picLocks noChangeAspect="1" noChangeArrowheads="1"/>
                    </pic:cNvPicPr>
                  </pic:nvPicPr>
                  <pic:blipFill>
                    <a:blip r:embed="rId7"/>
                    <a:srcRect/>
                    <a:stretch>
                      <a:fillRect/>
                    </a:stretch>
                  </pic:blipFill>
                  <pic:spPr bwMode="auto">
                    <a:xfrm>
                      <a:off x="0" y="0"/>
                      <a:ext cx="6666865" cy="2466975"/>
                    </a:xfrm>
                    <a:prstGeom prst="rect">
                      <a:avLst/>
                    </a:prstGeom>
                    <a:noFill/>
                    <a:ln w="9525">
                      <a:noFill/>
                      <a:miter lim="800000"/>
                      <a:headEnd/>
                      <a:tailEnd/>
                    </a:ln>
                  </pic:spPr>
                </pic:pic>
              </a:graphicData>
            </a:graphic>
          </wp:inline>
        </w:drawing>
      </w:r>
      <w:r w:rsidRPr="00CB3644">
        <w:rPr>
          <w:rFonts w:ascii="Verdana" w:eastAsia="Times New Roman" w:hAnsi="Verdana" w:cs="Times New Roman"/>
          <w:color w:val="000000"/>
          <w:shd w:val="clear" w:color="auto" w:fill="FFFFFF"/>
          <w:lang w:val="en-US"/>
        </w:rPr>
        <w:t> </w:t>
      </w:r>
    </w:p>
    <w:p w:rsidR="00CB3644" w:rsidRPr="00CB3644" w:rsidRDefault="00CB3644" w:rsidP="00CB3644">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val="en-US"/>
        </w:rPr>
      </w:pPr>
      <w:r w:rsidRPr="00CB3644">
        <w:rPr>
          <w:rFonts w:ascii="Helvetica" w:eastAsia="Times New Roman" w:hAnsi="Helvetica" w:cs="Helvetica"/>
          <w:color w:val="610B4B"/>
          <w:sz w:val="29"/>
          <w:szCs w:val="29"/>
          <w:lang w:val="en-US"/>
        </w:rPr>
        <w:t>1) Create the Tag handler class</w:t>
      </w:r>
    </w:p>
    <w:p w:rsidR="00CB3644" w:rsidRPr="00CB3644" w:rsidRDefault="00CB3644" w:rsidP="00CB3644">
      <w:pPr>
        <w:shd w:val="clear" w:color="auto" w:fill="FFFFFF"/>
        <w:spacing w:before="100" w:beforeAutospacing="1" w:after="100" w:afterAutospacing="1" w:line="240" w:lineRule="auto"/>
        <w:rPr>
          <w:rFonts w:ascii="Verdana" w:eastAsia="Times New Roman" w:hAnsi="Verdana" w:cs="Times New Roman"/>
          <w:color w:val="000000"/>
          <w:lang w:val="en-US"/>
        </w:rPr>
      </w:pPr>
      <w:r w:rsidRPr="00CB3644">
        <w:rPr>
          <w:rFonts w:ascii="Verdana" w:eastAsia="Times New Roman" w:hAnsi="Verdana" w:cs="Times New Roman"/>
          <w:color w:val="000000"/>
          <w:lang w:val="en-US"/>
        </w:rPr>
        <w:t>To create the Tag Handler, we are inheriting the </w:t>
      </w:r>
      <w:r w:rsidRPr="00CB3644">
        <w:rPr>
          <w:rFonts w:ascii="Verdana" w:eastAsia="Times New Roman" w:hAnsi="Verdana" w:cs="Times New Roman"/>
          <w:b/>
          <w:bCs/>
          <w:color w:val="000000"/>
          <w:lang w:val="en-US"/>
        </w:rPr>
        <w:t>TagSupport class</w:t>
      </w:r>
      <w:r w:rsidRPr="00CB3644">
        <w:rPr>
          <w:rFonts w:ascii="Verdana" w:eastAsia="Times New Roman" w:hAnsi="Verdana" w:cs="Times New Roman"/>
          <w:color w:val="000000"/>
          <w:lang w:val="en-US"/>
        </w:rPr>
        <w:t> and overriding its method </w:t>
      </w:r>
      <w:r w:rsidRPr="00CB3644">
        <w:rPr>
          <w:rFonts w:ascii="Verdana" w:eastAsia="Times New Roman" w:hAnsi="Verdana" w:cs="Times New Roman"/>
          <w:b/>
          <w:bCs/>
          <w:color w:val="000000"/>
          <w:lang w:val="en-US"/>
        </w:rPr>
        <w:t>doStartTag()</w:t>
      </w:r>
      <w:r w:rsidRPr="00CB3644">
        <w:rPr>
          <w:rFonts w:ascii="Verdana" w:eastAsia="Times New Roman" w:hAnsi="Verdana" w:cs="Times New Roman"/>
          <w:color w:val="000000"/>
          <w:lang w:val="en-US"/>
        </w:rPr>
        <w:t>.To write data for the jsp, we need to use the </w:t>
      </w:r>
      <w:r w:rsidRPr="00CB3644">
        <w:rPr>
          <w:rFonts w:ascii="Verdana" w:eastAsia="Times New Roman" w:hAnsi="Verdana" w:cs="Times New Roman"/>
          <w:b/>
          <w:bCs/>
          <w:color w:val="000000"/>
          <w:lang w:val="en-US"/>
        </w:rPr>
        <w:t>JspWriter class</w:t>
      </w:r>
      <w:r w:rsidRPr="00CB3644">
        <w:rPr>
          <w:rFonts w:ascii="Verdana" w:eastAsia="Times New Roman" w:hAnsi="Verdana" w:cs="Times New Roman"/>
          <w:color w:val="000000"/>
          <w:lang w:val="en-US"/>
        </w:rPr>
        <w:t>.</w:t>
      </w:r>
    </w:p>
    <w:p w:rsidR="00CB3644" w:rsidRPr="00CB3644" w:rsidRDefault="00CB3644" w:rsidP="00CB3644">
      <w:pPr>
        <w:shd w:val="clear" w:color="auto" w:fill="FFFFFF"/>
        <w:spacing w:before="100" w:beforeAutospacing="1" w:after="100" w:afterAutospacing="1" w:line="240" w:lineRule="auto"/>
        <w:rPr>
          <w:rFonts w:ascii="Verdana" w:eastAsia="Times New Roman" w:hAnsi="Verdana" w:cs="Times New Roman"/>
          <w:color w:val="000000"/>
          <w:lang w:val="en-US"/>
        </w:rPr>
      </w:pPr>
      <w:r w:rsidRPr="00CB3644">
        <w:rPr>
          <w:rFonts w:ascii="Verdana" w:eastAsia="Times New Roman" w:hAnsi="Verdana" w:cs="Times New Roman"/>
          <w:color w:val="000000"/>
          <w:lang w:val="en-US"/>
        </w:rPr>
        <w:t>The </w:t>
      </w:r>
      <w:r w:rsidRPr="00CB3644">
        <w:rPr>
          <w:rFonts w:ascii="Verdana" w:eastAsia="Times New Roman" w:hAnsi="Verdana" w:cs="Times New Roman"/>
          <w:b/>
          <w:bCs/>
          <w:color w:val="000000"/>
          <w:lang w:val="en-US"/>
        </w:rPr>
        <w:t>PageContext</w:t>
      </w:r>
      <w:r w:rsidRPr="00CB3644">
        <w:rPr>
          <w:rFonts w:ascii="Verdana" w:eastAsia="Times New Roman" w:hAnsi="Verdana" w:cs="Times New Roman"/>
          <w:color w:val="000000"/>
          <w:lang w:val="en-US"/>
        </w:rPr>
        <w:t> class provides </w:t>
      </w:r>
      <w:r w:rsidRPr="00CB3644">
        <w:rPr>
          <w:rFonts w:ascii="Verdana" w:eastAsia="Times New Roman" w:hAnsi="Verdana" w:cs="Times New Roman"/>
          <w:b/>
          <w:bCs/>
          <w:color w:val="000000"/>
          <w:lang w:val="en-US"/>
        </w:rPr>
        <w:t>getOut()</w:t>
      </w:r>
      <w:r w:rsidRPr="00CB3644">
        <w:rPr>
          <w:rFonts w:ascii="Verdana" w:eastAsia="Times New Roman" w:hAnsi="Verdana" w:cs="Times New Roman"/>
          <w:color w:val="000000"/>
          <w:lang w:val="en-US"/>
        </w:rPr>
        <w:t> method that returns the instance of JspWriter class. TagSupport class provides instance of pageContext bydefault.</w:t>
      </w:r>
    </w:p>
    <w:p w:rsidR="00CB3644" w:rsidRPr="00CB3644" w:rsidRDefault="00CB3644" w:rsidP="00CB3644">
      <w:pPr>
        <w:spacing w:after="134" w:line="240" w:lineRule="auto"/>
        <w:rPr>
          <w:ins w:id="1" w:author="Unknown"/>
          <w:rFonts w:ascii="Verdana" w:eastAsia="Times New Roman" w:hAnsi="Verdana" w:cs="Times New Roman"/>
          <w:color w:val="000000"/>
          <w:lang w:val="en-US"/>
        </w:rPr>
      </w:pPr>
      <w:ins w:id="2" w:author="Unknown">
        <w:r w:rsidRPr="00CB3644">
          <w:rPr>
            <w:rFonts w:ascii="Verdana" w:eastAsia="Times New Roman" w:hAnsi="Verdana" w:cs="Times New Roman"/>
            <w:color w:val="000000"/>
            <w:lang w:val="en-US"/>
          </w:rPr>
          <w:lastRenderedPageBreak/>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36.45pt;height:61.1pt" o:ole="">
              <v:imagedata r:id="rId8" o:title=""/>
            </v:shape>
            <w:control r:id="rId9" w:name="DefaultOcxName" w:shapeid="_x0000_i1057"/>
          </w:object>
        </w:r>
      </w:ins>
    </w:p>
    <w:p w:rsidR="00CB3644" w:rsidRPr="00CB3644" w:rsidRDefault="00CB3644" w:rsidP="00CB3644">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val="en-US"/>
        </w:rPr>
      </w:pPr>
      <w:r w:rsidRPr="00CB3644">
        <w:rPr>
          <w:rFonts w:ascii="Helvetica" w:eastAsia="Times New Roman" w:hAnsi="Helvetica" w:cs="Helvetica"/>
          <w:color w:val="610B4B"/>
          <w:sz w:val="29"/>
          <w:szCs w:val="29"/>
          <w:lang w:val="en-US"/>
        </w:rPr>
        <w:t>2) Create the TLD file</w:t>
      </w:r>
    </w:p>
    <w:p w:rsidR="00CB3644" w:rsidRPr="00CB3644" w:rsidRDefault="00CB3644" w:rsidP="00CB3644">
      <w:pPr>
        <w:shd w:val="clear" w:color="auto" w:fill="FFFFFF"/>
        <w:spacing w:before="100" w:beforeAutospacing="1" w:after="100" w:afterAutospacing="1" w:line="240" w:lineRule="auto"/>
        <w:rPr>
          <w:rFonts w:ascii="Verdana" w:eastAsia="Times New Roman" w:hAnsi="Verdana" w:cs="Times New Roman"/>
          <w:color w:val="000000"/>
          <w:lang w:val="en-US"/>
        </w:rPr>
      </w:pPr>
      <w:r w:rsidRPr="00CB3644">
        <w:rPr>
          <w:rFonts w:ascii="Verdana" w:eastAsia="Times New Roman" w:hAnsi="Verdana" w:cs="Times New Roman"/>
          <w:b/>
          <w:bCs/>
          <w:color w:val="000000"/>
          <w:lang w:val="en-US"/>
        </w:rPr>
        <w:t>Tag Library Descriptor</w:t>
      </w:r>
      <w:r w:rsidRPr="00CB3644">
        <w:rPr>
          <w:rFonts w:ascii="Verdana" w:eastAsia="Times New Roman" w:hAnsi="Verdana" w:cs="Times New Roman"/>
          <w:color w:val="000000"/>
          <w:lang w:val="en-US"/>
        </w:rPr>
        <w:t> (TLD) file contains information of tag and Tag Hander classes. It must be contained inside the </w:t>
      </w:r>
      <w:r w:rsidRPr="00CB3644">
        <w:rPr>
          <w:rFonts w:ascii="Verdana" w:eastAsia="Times New Roman" w:hAnsi="Verdana" w:cs="Times New Roman"/>
          <w:b/>
          <w:bCs/>
          <w:color w:val="000000"/>
          <w:lang w:val="en-US"/>
        </w:rPr>
        <w:t>WEB-INF</w:t>
      </w:r>
      <w:r w:rsidRPr="00CB3644">
        <w:rPr>
          <w:rFonts w:ascii="Verdana" w:eastAsia="Times New Roman" w:hAnsi="Verdana" w:cs="Times New Roman"/>
          <w:color w:val="000000"/>
          <w:lang w:val="en-US"/>
        </w:rPr>
        <w:t> directory.</w:t>
      </w:r>
    </w:p>
    <w:p w:rsidR="00CB3644" w:rsidRPr="00CB3644" w:rsidRDefault="00CB3644" w:rsidP="00CB364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val="en-US"/>
        </w:rPr>
      </w:pPr>
      <w:r w:rsidRPr="00CB3644">
        <w:rPr>
          <w:rFonts w:ascii="Times New Roman" w:eastAsia="Times New Roman" w:hAnsi="Times New Roman" w:cs="Times New Roman"/>
          <w:color w:val="610B4B"/>
          <w:sz w:val="24"/>
          <w:szCs w:val="24"/>
          <w:lang w:val="en-US"/>
        </w:rPr>
        <w:t>3) Create the JSP file</w:t>
      </w:r>
    </w:p>
    <w:p w:rsidR="00CB3644" w:rsidRPr="00CB3644" w:rsidRDefault="00CB3644" w:rsidP="00CB364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B3644">
        <w:rPr>
          <w:rFonts w:ascii="Times New Roman" w:eastAsia="Times New Roman" w:hAnsi="Times New Roman" w:cs="Times New Roman"/>
          <w:color w:val="000000"/>
          <w:sz w:val="24"/>
          <w:szCs w:val="24"/>
          <w:lang w:val="en-US"/>
        </w:rPr>
        <w:t>Let's use the tag in our jsp file. Here, we are specifying the path of tld file directly. But it is recommended to use the uri name instead of full path of tld file. We will learn about uri later.</w:t>
      </w:r>
    </w:p>
    <w:p w:rsidR="00CB3644" w:rsidRPr="00CB3644" w:rsidRDefault="00CB3644" w:rsidP="00CB364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B3644">
        <w:rPr>
          <w:rFonts w:ascii="Times New Roman" w:eastAsia="Times New Roman" w:hAnsi="Times New Roman" w:cs="Times New Roman"/>
          <w:color w:val="000000"/>
          <w:sz w:val="24"/>
          <w:szCs w:val="24"/>
          <w:lang w:val="en-US"/>
        </w:rPr>
        <w:t>It uses </w:t>
      </w:r>
      <w:r w:rsidRPr="00CB3644">
        <w:rPr>
          <w:rFonts w:ascii="Times New Roman" w:eastAsia="Times New Roman" w:hAnsi="Times New Roman" w:cs="Times New Roman"/>
          <w:bCs/>
          <w:color w:val="000000"/>
          <w:sz w:val="24"/>
          <w:szCs w:val="24"/>
          <w:lang w:val="en-US"/>
        </w:rPr>
        <w:t>taglib</w:t>
      </w:r>
      <w:r w:rsidRPr="00CB3644">
        <w:rPr>
          <w:rFonts w:ascii="Times New Roman" w:eastAsia="Times New Roman" w:hAnsi="Times New Roman" w:cs="Times New Roman"/>
          <w:color w:val="000000"/>
          <w:sz w:val="24"/>
          <w:szCs w:val="24"/>
          <w:lang w:val="en-US"/>
        </w:rPr>
        <w:t> directive to use the tags defined in the tld file.</w:t>
      </w:r>
    </w:p>
    <w:p w:rsidR="00CB3644" w:rsidRDefault="00CB3644" w:rsidP="00C43CC4">
      <w:pPr>
        <w:rPr>
          <w:rFonts w:ascii="Times New Roman" w:hAnsi="Times New Roman" w:cs="Times New Roman"/>
          <w:sz w:val="24"/>
          <w:szCs w:val="24"/>
        </w:rPr>
      </w:pPr>
    </w:p>
    <w:p w:rsidR="00CB3644" w:rsidRPr="00CB3644" w:rsidRDefault="00CB3644" w:rsidP="00C43CC4">
      <w:pPr>
        <w:rPr>
          <w:rFonts w:ascii="Times New Roman" w:hAnsi="Times New Roman" w:cs="Times New Roman"/>
          <w:sz w:val="24"/>
          <w:szCs w:val="24"/>
        </w:rPr>
      </w:pPr>
      <w:r>
        <w:rPr>
          <w:rFonts w:ascii="Times New Roman" w:hAnsi="Times New Roman" w:cs="Times New Roman"/>
          <w:sz w:val="24"/>
          <w:szCs w:val="24"/>
        </w:rPr>
        <w:t>Example:</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A JSP tag extension lets you create new tags that you can insert directly into a JavaServer Page. The JSP 2.0 specification introduced the Simple Tag Handlers for writing these custom tags.</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To write a custom tag, you can simply extend SimpleTagSupport class and override the doTag() method, where you can place your code to generate content for the tag.</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Create "Hello" Tag</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Consider you want to define a custom tag named &lt;ex:Hello&gt; and you want to use it in the following fashion without a body −</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&lt;ex:Hello /&gt;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To create a custom JSP tag, you must first create a Java class that acts as a tag handler. Let us now create the HelloTag class as follows −</w:t>
      </w:r>
    </w:p>
    <w:p w:rsidR="00C43CC4" w:rsidRPr="00CB3644" w:rsidRDefault="00C43CC4" w:rsidP="00C43CC4">
      <w:pPr>
        <w:rPr>
          <w:rFonts w:ascii="Times New Roman" w:hAnsi="Times New Roman" w:cs="Times New Roman"/>
          <w:sz w:val="24"/>
          <w:szCs w:val="24"/>
        </w:rPr>
      </w:pP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packagecom.tutorialspoint;</w:t>
      </w:r>
    </w:p>
    <w:p w:rsidR="00C43CC4" w:rsidRPr="00CB3644" w:rsidRDefault="00C43CC4" w:rsidP="00C43CC4">
      <w:pPr>
        <w:rPr>
          <w:rFonts w:ascii="Times New Roman" w:hAnsi="Times New Roman" w:cs="Times New Roman"/>
          <w:sz w:val="24"/>
          <w:szCs w:val="24"/>
        </w:rPr>
      </w:pP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importjavax.servlet.jsp.tagext.*;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importjavax.servlet.jsp.*;</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import java.io.*;</w:t>
      </w:r>
    </w:p>
    <w:p w:rsidR="00C43CC4" w:rsidRPr="00CB3644" w:rsidRDefault="00C43CC4" w:rsidP="00C43CC4">
      <w:pPr>
        <w:rPr>
          <w:rFonts w:ascii="Times New Roman" w:hAnsi="Times New Roman" w:cs="Times New Roman"/>
          <w:sz w:val="24"/>
          <w:szCs w:val="24"/>
        </w:rPr>
      </w:pP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public class HelloTag extends SimpleTagSupport {</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public void doTag() throws JspException, IOException {</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JspWriter out = getJspContext().getOut();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out.println("Hello Custom Tag!");</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 xml:space="preserve">   }</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The above code has simple coding where the doTag() method takes the current JspContext object using the getJspContext() method and uses it to send "Hello Custom Tag!" to the current JspWriter</w:t>
      </w:r>
      <w:bookmarkStart w:id="3" w:name="_GoBack"/>
      <w:bookmarkEnd w:id="3"/>
      <w:r w:rsidRPr="00CB3644">
        <w:rPr>
          <w:rFonts w:ascii="Times New Roman" w:hAnsi="Times New Roman" w:cs="Times New Roman"/>
          <w:sz w:val="24"/>
          <w:szCs w:val="24"/>
        </w:rPr>
        <w:t>object</w:t>
      </w:r>
    </w:p>
    <w:p w:rsidR="00C43CC4" w:rsidRPr="00CB3644" w:rsidRDefault="00C43CC4" w:rsidP="00C43CC4">
      <w:pPr>
        <w:rPr>
          <w:rFonts w:ascii="Times New Roman" w:hAnsi="Times New Roman" w:cs="Times New Roman"/>
          <w:sz w:val="24"/>
          <w:szCs w:val="24"/>
        </w:rPr>
      </w:pP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Let us compile the above class and copy it in a directory available in the environment variable CLASSPATH. Finally, create the following tag library file: &lt;Tomcat-Installation-Directory&gt;webapps\ROOT\WEB-INF\custom.tld.</w:t>
      </w:r>
    </w:p>
    <w:p w:rsidR="00C43CC4" w:rsidRPr="00CB3644" w:rsidRDefault="00C43CC4" w:rsidP="00C43CC4">
      <w:pPr>
        <w:rPr>
          <w:rFonts w:ascii="Times New Roman" w:hAnsi="Times New Roman" w:cs="Times New Roman"/>
          <w:sz w:val="24"/>
          <w:szCs w:val="24"/>
        </w:rPr>
      </w:pP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&lt;taglib&gt;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&lt;tlib-version&gt;1.0&lt;/tlib-version&gt;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&lt;jsp-version&gt;2.0&lt;/jsp-version&gt;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&lt;short-name&gt;Example TLD&lt;/short-name&gt;</w:t>
      </w:r>
    </w:p>
    <w:p w:rsidR="00C43CC4" w:rsidRPr="00CB3644" w:rsidRDefault="00C43CC4" w:rsidP="00C43CC4">
      <w:pPr>
        <w:rPr>
          <w:rFonts w:ascii="Times New Roman" w:hAnsi="Times New Roman" w:cs="Times New Roman"/>
          <w:sz w:val="24"/>
          <w:szCs w:val="24"/>
        </w:rPr>
      </w:pP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&lt;tag&gt;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&lt;name&gt;Hello&lt;/name&gt;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&lt;tag-class&gt;com.tutorialspoint.HelloTag&lt;/tag-class&gt;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&lt;body-content&gt;empty&lt;/body-content&gt;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&lt;/tag&gt;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&lt;/taglib&gt;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Let us now use the above defined custom tag Hello in our JSP program as follows −</w:t>
      </w:r>
    </w:p>
    <w:p w:rsidR="00C43CC4" w:rsidRPr="00CB3644" w:rsidRDefault="00C43CC4" w:rsidP="00C43CC4">
      <w:pPr>
        <w:rPr>
          <w:rFonts w:ascii="Times New Roman" w:hAnsi="Times New Roman" w:cs="Times New Roman"/>
          <w:sz w:val="24"/>
          <w:szCs w:val="24"/>
        </w:rPr>
      </w:pP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lastRenderedPageBreak/>
        <w:t>&lt;%@ taglib prefix = "ex" uri = "WEB-INF/custom.tld"%&gt;</w:t>
      </w:r>
    </w:p>
    <w:p w:rsidR="00C43CC4" w:rsidRPr="00CB3644" w:rsidRDefault="00C43CC4" w:rsidP="00C43CC4">
      <w:pPr>
        <w:rPr>
          <w:rFonts w:ascii="Times New Roman" w:hAnsi="Times New Roman" w:cs="Times New Roman"/>
          <w:sz w:val="24"/>
          <w:szCs w:val="24"/>
        </w:rPr>
      </w:pP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&lt;html&gt;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&lt;head&gt;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&lt;title&gt;A sample custom tag&lt;/title&gt;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&lt;/head&gt;</w:t>
      </w:r>
    </w:p>
    <w:p w:rsidR="00C43CC4" w:rsidRPr="00CB3644" w:rsidRDefault="00C43CC4" w:rsidP="00C43CC4">
      <w:pPr>
        <w:rPr>
          <w:rFonts w:ascii="Times New Roman" w:hAnsi="Times New Roman" w:cs="Times New Roman"/>
          <w:sz w:val="24"/>
          <w:szCs w:val="24"/>
        </w:rPr>
      </w:pP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&lt;body&gt;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&lt;ex:Hello/&gt;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&lt;/body&gt;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&lt;/html&gt;</w:t>
      </w:r>
    </w:p>
    <w:p w:rsidR="00C43CC4" w:rsidRPr="00CB3644"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Call the above JSP and this should produce the following result −</w:t>
      </w:r>
    </w:p>
    <w:p w:rsidR="00C43CC4" w:rsidRPr="00CB3644" w:rsidRDefault="00C43CC4" w:rsidP="00C43CC4">
      <w:pPr>
        <w:rPr>
          <w:rFonts w:ascii="Times New Roman" w:hAnsi="Times New Roman" w:cs="Times New Roman"/>
          <w:sz w:val="24"/>
          <w:szCs w:val="24"/>
        </w:rPr>
      </w:pPr>
    </w:p>
    <w:p w:rsidR="00511442" w:rsidRDefault="00C43CC4" w:rsidP="00C43CC4">
      <w:pPr>
        <w:rPr>
          <w:rFonts w:ascii="Times New Roman" w:hAnsi="Times New Roman" w:cs="Times New Roman"/>
          <w:sz w:val="24"/>
          <w:szCs w:val="24"/>
        </w:rPr>
      </w:pPr>
      <w:r w:rsidRPr="00CB3644">
        <w:rPr>
          <w:rFonts w:ascii="Times New Roman" w:hAnsi="Times New Roman" w:cs="Times New Roman"/>
          <w:sz w:val="24"/>
          <w:szCs w:val="24"/>
        </w:rPr>
        <w:t>Hello Custom Tag!</w:t>
      </w:r>
    </w:p>
    <w:p w:rsidR="00CB3644" w:rsidRDefault="00CB3644" w:rsidP="00C43CC4">
      <w:pPr>
        <w:rPr>
          <w:rFonts w:ascii="Times New Roman" w:hAnsi="Times New Roman" w:cs="Times New Roman"/>
          <w:sz w:val="24"/>
          <w:szCs w:val="24"/>
        </w:rPr>
      </w:pPr>
    </w:p>
    <w:p w:rsidR="00CB3644" w:rsidRDefault="00CB3644" w:rsidP="00C43CC4">
      <w:pPr>
        <w:rPr>
          <w:rFonts w:ascii="Times New Roman" w:hAnsi="Times New Roman" w:cs="Times New Roman"/>
          <w:sz w:val="24"/>
          <w:szCs w:val="24"/>
        </w:rPr>
      </w:pPr>
    </w:p>
    <w:p w:rsidR="00EC73DF" w:rsidRDefault="00CB3644" w:rsidP="00EC73DF">
      <w:pPr>
        <w:pStyle w:val="Heading1"/>
        <w:shd w:val="clear" w:color="auto" w:fill="FFFFFF"/>
        <w:spacing w:before="84" w:beforeAutospacing="0"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Attributes in JSP Custom Tag</w:t>
      </w:r>
    </w:p>
    <w:p w:rsidR="00CB3644" w:rsidRPr="00EC73DF" w:rsidRDefault="00CB3644" w:rsidP="00EC73DF">
      <w:pPr>
        <w:pStyle w:val="Heading1"/>
        <w:shd w:val="clear" w:color="auto" w:fill="FFFFFF"/>
        <w:spacing w:before="84" w:beforeAutospacing="0" w:line="312" w:lineRule="atLeast"/>
        <w:rPr>
          <w:rFonts w:ascii="Helvetica" w:hAnsi="Helvetica" w:cs="Helvetica"/>
          <w:b w:val="0"/>
          <w:bCs w:val="0"/>
          <w:color w:val="610B38"/>
          <w:sz w:val="49"/>
          <w:szCs w:val="49"/>
        </w:rPr>
      </w:pPr>
      <w:r>
        <w:rPr>
          <w:rFonts w:ascii="Verdana" w:hAnsi="Verdana"/>
          <w:color w:val="000000"/>
          <w:sz w:val="22"/>
          <w:szCs w:val="22"/>
        </w:rPr>
        <w:t>There can be defined too many attributes for any custom tag. To define the attribute, you need to perform two tasks:</w:t>
      </w:r>
    </w:p>
    <w:p w:rsidR="00CB3644" w:rsidRDefault="00CB3644" w:rsidP="00CB3644">
      <w:pPr>
        <w:numPr>
          <w:ilvl w:val="0"/>
          <w:numId w:val="4"/>
        </w:numPr>
        <w:shd w:val="clear" w:color="auto" w:fill="FFFFFF"/>
        <w:spacing w:before="67" w:after="100" w:afterAutospacing="1" w:line="352" w:lineRule="atLeast"/>
        <w:rPr>
          <w:rFonts w:ascii="Verdana" w:hAnsi="Verdana"/>
          <w:color w:val="000000"/>
        </w:rPr>
      </w:pPr>
      <w:r>
        <w:rPr>
          <w:rFonts w:ascii="Verdana" w:hAnsi="Verdana"/>
          <w:color w:val="000000"/>
        </w:rPr>
        <w:t>Define the property in the TagHandler class with the attribute name and define the setter method</w:t>
      </w:r>
    </w:p>
    <w:p w:rsidR="00CB3644" w:rsidRDefault="00CB3644" w:rsidP="00CB3644">
      <w:pPr>
        <w:numPr>
          <w:ilvl w:val="0"/>
          <w:numId w:val="4"/>
        </w:numPr>
        <w:shd w:val="clear" w:color="auto" w:fill="FFFFFF"/>
        <w:spacing w:before="67" w:after="100" w:afterAutospacing="1" w:line="352" w:lineRule="atLeast"/>
        <w:rPr>
          <w:rFonts w:ascii="Verdana" w:hAnsi="Verdana"/>
          <w:color w:val="000000"/>
        </w:rPr>
      </w:pPr>
      <w:r>
        <w:rPr>
          <w:rFonts w:ascii="Verdana" w:hAnsi="Verdana"/>
          <w:color w:val="000000"/>
        </w:rPr>
        <w:t>define the attribute element inside the tag element in the TLD file</w:t>
      </w:r>
    </w:p>
    <w:p w:rsidR="00CB3644" w:rsidRDefault="00CB3644" w:rsidP="00CB3644">
      <w:pPr>
        <w:pStyle w:val="NormalWeb"/>
        <w:shd w:val="clear" w:color="auto" w:fill="FFFFFF"/>
        <w:rPr>
          <w:rFonts w:ascii="Verdana" w:hAnsi="Verdana"/>
          <w:color w:val="000000"/>
          <w:sz w:val="22"/>
          <w:szCs w:val="22"/>
        </w:rPr>
      </w:pPr>
      <w:r>
        <w:rPr>
          <w:rFonts w:ascii="Verdana" w:hAnsi="Verdana"/>
          <w:color w:val="000000"/>
          <w:sz w:val="22"/>
          <w:szCs w:val="22"/>
        </w:rPr>
        <w:t>Let's understand the attribute by the tag given below:</w:t>
      </w:r>
    </w:p>
    <w:p w:rsidR="00CB3644" w:rsidRDefault="00CB3644" w:rsidP="00CB3644">
      <w:pPr>
        <w:numPr>
          <w:ilvl w:val="0"/>
          <w:numId w:val="5"/>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m:cube</w:t>
      </w:r>
      <w:r>
        <w:rPr>
          <w:rFonts w:ascii="Verdana" w:hAnsi="Verdana"/>
          <w:color w:val="000000"/>
          <w:bdr w:val="none" w:sz="0" w:space="0" w:color="auto" w:frame="1"/>
        </w:rPr>
        <w:t> </w:t>
      </w:r>
      <w:r>
        <w:rPr>
          <w:rStyle w:val="attribute"/>
          <w:rFonts w:ascii="Verdana" w:hAnsi="Verdana"/>
          <w:color w:val="FF0000"/>
          <w:bdr w:val="none" w:sz="0" w:space="0" w:color="auto" w:frame="1"/>
        </w:rPr>
        <w:t>number</w:t>
      </w:r>
      <w:r>
        <w:rPr>
          <w:rFonts w:ascii="Verdana" w:hAnsi="Verdana"/>
          <w:color w:val="000000"/>
          <w:bdr w:val="none" w:sz="0" w:space="0" w:color="auto" w:frame="1"/>
        </w:rPr>
        <w:t>=</w:t>
      </w:r>
      <w:r>
        <w:rPr>
          <w:rStyle w:val="attribute-value"/>
          <w:rFonts w:ascii="Verdana" w:hAnsi="Verdana"/>
          <w:color w:val="0000FF"/>
          <w:bdr w:val="none" w:sz="0" w:space="0" w:color="auto" w:frame="1"/>
        </w:rPr>
        <w:t>"4"</w:t>
      </w:r>
      <w:r>
        <w:rPr>
          <w:rStyle w:val="tag"/>
          <w:rFonts w:ascii="Verdana" w:hAnsi="Verdana"/>
          <w:b/>
          <w:bCs/>
          <w:color w:val="006699"/>
          <w:bdr w:val="none" w:sz="0" w:space="0" w:color="auto" w:frame="1"/>
        </w:rPr>
        <w:t>&gt;&lt;/</w:t>
      </w:r>
      <w:r>
        <w:rPr>
          <w:rStyle w:val="tag-name"/>
          <w:rFonts w:ascii="Verdana" w:hAnsi="Verdana"/>
          <w:b/>
          <w:bCs/>
          <w:color w:val="006699"/>
          <w:bdr w:val="none" w:sz="0" w:space="0" w:color="auto" w:frame="1"/>
        </w:rPr>
        <w:t>m:cube</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pStyle w:val="NormalWeb"/>
        <w:shd w:val="clear" w:color="auto" w:fill="FFFFFF"/>
        <w:rPr>
          <w:rFonts w:ascii="Verdana" w:hAnsi="Verdana"/>
          <w:color w:val="000000"/>
          <w:sz w:val="22"/>
          <w:szCs w:val="22"/>
        </w:rPr>
      </w:pPr>
      <w:r>
        <w:rPr>
          <w:rFonts w:ascii="Verdana" w:hAnsi="Verdana"/>
          <w:color w:val="000000"/>
          <w:sz w:val="22"/>
          <w:szCs w:val="22"/>
        </w:rPr>
        <w:t>Here </w:t>
      </w:r>
      <w:r>
        <w:rPr>
          <w:rFonts w:ascii="Verdana" w:hAnsi="Verdana"/>
          <w:b/>
          <w:bCs/>
          <w:color w:val="000000"/>
          <w:sz w:val="22"/>
          <w:szCs w:val="22"/>
        </w:rPr>
        <w:t>m</w:t>
      </w:r>
      <w:r>
        <w:rPr>
          <w:rFonts w:ascii="Verdana" w:hAnsi="Verdana"/>
          <w:color w:val="000000"/>
          <w:sz w:val="22"/>
          <w:szCs w:val="22"/>
        </w:rPr>
        <w:t> is the prefix, </w:t>
      </w:r>
      <w:r>
        <w:rPr>
          <w:rFonts w:ascii="Verdana" w:hAnsi="Verdana"/>
          <w:b/>
          <w:bCs/>
          <w:color w:val="000000"/>
          <w:sz w:val="22"/>
          <w:szCs w:val="22"/>
        </w:rPr>
        <w:t>cube</w:t>
      </w:r>
      <w:r>
        <w:rPr>
          <w:rFonts w:ascii="Verdana" w:hAnsi="Verdana"/>
          <w:color w:val="000000"/>
          <w:sz w:val="22"/>
          <w:szCs w:val="22"/>
        </w:rPr>
        <w:t> is the tag name and </w:t>
      </w:r>
      <w:r>
        <w:rPr>
          <w:rFonts w:ascii="Verdana" w:hAnsi="Verdana"/>
          <w:b/>
          <w:bCs/>
          <w:color w:val="000000"/>
          <w:sz w:val="22"/>
          <w:szCs w:val="22"/>
        </w:rPr>
        <w:t>number</w:t>
      </w:r>
      <w:r>
        <w:rPr>
          <w:rFonts w:ascii="Verdana" w:hAnsi="Verdana"/>
          <w:color w:val="000000"/>
          <w:sz w:val="22"/>
          <w:szCs w:val="22"/>
        </w:rPr>
        <w:t> is the attribute.</w:t>
      </w:r>
    </w:p>
    <w:p w:rsidR="00CB3644" w:rsidRDefault="00CB3644" w:rsidP="00CB3644">
      <w:pPr>
        <w:rPr>
          <w:rFonts w:ascii="Times New Roman" w:hAnsi="Times New Roman"/>
          <w:sz w:val="24"/>
          <w:szCs w:val="24"/>
        </w:rPr>
      </w:pPr>
      <w:r>
        <w:pict>
          <v:rect id="_x0000_i1058" style="width:0;height:.85pt" o:hralign="center" o:hrstd="t" o:hrnoshade="t" o:hr="t" fillcolor="#d4d4d4" stroked="f"/>
        </w:pict>
      </w:r>
    </w:p>
    <w:p w:rsidR="00CB3644" w:rsidRDefault="00CB3644" w:rsidP="00CB3644">
      <w:pPr>
        <w:pStyle w:val="Heading3"/>
        <w:shd w:val="clear" w:color="auto" w:fill="FFFFFF"/>
        <w:rPr>
          <w:rFonts w:ascii="Tahoma" w:hAnsi="Tahoma" w:cs="Tahoma"/>
          <w:b w:val="0"/>
          <w:bCs w:val="0"/>
          <w:color w:val="610B4B"/>
          <w:sz w:val="37"/>
          <w:szCs w:val="37"/>
        </w:rPr>
      </w:pPr>
      <w:r>
        <w:rPr>
          <w:rFonts w:ascii="Tahoma" w:hAnsi="Tahoma" w:cs="Tahoma"/>
          <w:b w:val="0"/>
          <w:bCs w:val="0"/>
          <w:color w:val="610B4B"/>
          <w:sz w:val="37"/>
          <w:szCs w:val="37"/>
        </w:rPr>
        <w:lastRenderedPageBreak/>
        <w:t>Simple example of attribute in JSP Custom Tag</w:t>
      </w:r>
    </w:p>
    <w:p w:rsidR="00CB3644" w:rsidRDefault="00CB3644" w:rsidP="00CB3644">
      <w:pPr>
        <w:pStyle w:val="NormalWeb"/>
        <w:shd w:val="clear" w:color="auto" w:fill="FFFFFF"/>
        <w:rPr>
          <w:rFonts w:ascii="Verdana" w:hAnsi="Verdana"/>
          <w:color w:val="000000"/>
          <w:sz w:val="22"/>
          <w:szCs w:val="22"/>
        </w:rPr>
      </w:pPr>
      <w:r>
        <w:rPr>
          <w:rFonts w:ascii="Verdana" w:hAnsi="Verdana"/>
          <w:color w:val="000000"/>
          <w:sz w:val="22"/>
          <w:szCs w:val="22"/>
        </w:rPr>
        <w:t>In this example, we are going to use the cube tag which return the cube of any given number. Here, we are defining the number attribute for the cube tag. We are using the three file here:</w:t>
      </w:r>
    </w:p>
    <w:p w:rsidR="00CB3644" w:rsidRDefault="00CB3644" w:rsidP="00CB3644">
      <w:pPr>
        <w:numPr>
          <w:ilvl w:val="0"/>
          <w:numId w:val="6"/>
        </w:numPr>
        <w:shd w:val="clear" w:color="auto" w:fill="FFFFFF"/>
        <w:spacing w:before="67" w:after="100" w:afterAutospacing="1" w:line="352" w:lineRule="atLeast"/>
        <w:rPr>
          <w:rFonts w:ascii="Verdana" w:hAnsi="Verdana"/>
          <w:color w:val="000000"/>
        </w:rPr>
      </w:pPr>
      <w:r>
        <w:rPr>
          <w:rFonts w:ascii="Verdana" w:hAnsi="Verdana"/>
          <w:color w:val="000000"/>
        </w:rPr>
        <w:t>index.jsp</w:t>
      </w:r>
    </w:p>
    <w:p w:rsidR="00CB3644" w:rsidRDefault="00CB3644" w:rsidP="00CB3644">
      <w:pPr>
        <w:numPr>
          <w:ilvl w:val="0"/>
          <w:numId w:val="6"/>
        </w:numPr>
        <w:shd w:val="clear" w:color="auto" w:fill="FFFFFF"/>
        <w:spacing w:before="67" w:after="100" w:afterAutospacing="1" w:line="352" w:lineRule="atLeast"/>
        <w:rPr>
          <w:rFonts w:ascii="Verdana" w:hAnsi="Verdana"/>
          <w:color w:val="000000"/>
        </w:rPr>
      </w:pPr>
      <w:r>
        <w:rPr>
          <w:rFonts w:ascii="Verdana" w:hAnsi="Verdana"/>
          <w:color w:val="000000"/>
        </w:rPr>
        <w:t>CubeNumber.java</w:t>
      </w:r>
    </w:p>
    <w:p w:rsidR="00CB3644" w:rsidRDefault="00CB3644" w:rsidP="00CB3644">
      <w:pPr>
        <w:numPr>
          <w:ilvl w:val="0"/>
          <w:numId w:val="6"/>
        </w:numPr>
        <w:shd w:val="clear" w:color="auto" w:fill="FFFFFF"/>
        <w:spacing w:before="67" w:after="100" w:afterAutospacing="1" w:line="352" w:lineRule="atLeast"/>
        <w:rPr>
          <w:rFonts w:ascii="Verdana" w:hAnsi="Verdana"/>
          <w:color w:val="000000"/>
        </w:rPr>
      </w:pPr>
      <w:r>
        <w:rPr>
          <w:rFonts w:ascii="Verdana" w:hAnsi="Verdana"/>
          <w:color w:val="000000"/>
        </w:rPr>
        <w:t>mytags.tld</w:t>
      </w:r>
    </w:p>
    <w:p w:rsidR="00CB3644" w:rsidRPr="00CB3644" w:rsidRDefault="00CB3644" w:rsidP="00CB3644">
      <w:pPr>
        <w:spacing w:after="0" w:line="240" w:lineRule="auto"/>
        <w:ind w:left="360"/>
        <w:rPr>
          <w:rFonts w:ascii="Times New Roman" w:hAnsi="Times New Roman"/>
          <w:sz w:val="24"/>
          <w:szCs w:val="24"/>
        </w:rPr>
      </w:pPr>
      <w:r w:rsidRPr="00CB3644">
        <w:rPr>
          <w:rStyle w:val="Strong"/>
          <w:rFonts w:ascii="Verdana" w:hAnsi="Verdana"/>
          <w:shd w:val="clear" w:color="auto" w:fill="FFFFFF"/>
        </w:rPr>
        <w:t>index.jsp</w:t>
      </w:r>
    </w:p>
    <w:p w:rsidR="00CB3644" w:rsidRDefault="00CB3644" w:rsidP="00CB3644">
      <w:pPr>
        <w:spacing w:after="0" w:line="352" w:lineRule="atLeast"/>
        <w:ind w:left="360"/>
        <w:rPr>
          <w:rFonts w:ascii="Verdana" w:hAnsi="Verdana"/>
          <w:color w:val="000000"/>
        </w:rPr>
      </w:pPr>
      <w:r>
        <w:rPr>
          <w:rStyle w:val="tag"/>
          <w:rFonts w:ascii="Verdana" w:hAnsi="Verdana"/>
          <w:b/>
          <w:bCs/>
          <w:color w:val="006699"/>
          <w:bdr w:val="none" w:sz="0" w:space="0" w:color="auto" w:frame="1"/>
        </w:rPr>
        <w:t>&lt;</w:t>
      </w:r>
      <w:r>
        <w:rPr>
          <w:rFonts w:ascii="Verdana" w:hAnsi="Verdana"/>
          <w:color w:val="000000"/>
          <w:bdr w:val="none" w:sz="0" w:space="0" w:color="auto" w:frame="1"/>
        </w:rPr>
        <w:t>%@ taglib </w:t>
      </w:r>
      <w:r>
        <w:rPr>
          <w:rStyle w:val="attribute"/>
          <w:rFonts w:ascii="Verdana" w:hAnsi="Verdana"/>
          <w:color w:val="FF0000"/>
          <w:bdr w:val="none" w:sz="0" w:space="0" w:color="auto" w:frame="1"/>
        </w:rPr>
        <w:t>uri</w:t>
      </w:r>
      <w:r>
        <w:rPr>
          <w:rFonts w:ascii="Verdana" w:hAnsi="Verdana"/>
          <w:color w:val="000000"/>
          <w:bdr w:val="none" w:sz="0" w:space="0" w:color="auto" w:frame="1"/>
        </w:rPr>
        <w:t>=</w:t>
      </w:r>
      <w:r>
        <w:rPr>
          <w:rStyle w:val="attribute-value"/>
          <w:rFonts w:ascii="Verdana" w:hAnsi="Verdana"/>
          <w:color w:val="0000FF"/>
          <w:bdr w:val="none" w:sz="0" w:space="0" w:color="auto" w:frame="1"/>
        </w:rPr>
        <w:t>"WEB-INF/mytags.tld"</w:t>
      </w:r>
      <w:r>
        <w:rPr>
          <w:rFonts w:ascii="Verdana" w:hAnsi="Verdana"/>
          <w:color w:val="000000"/>
          <w:bdr w:val="none" w:sz="0" w:space="0" w:color="auto" w:frame="1"/>
        </w:rPr>
        <w:t> </w:t>
      </w:r>
      <w:r>
        <w:rPr>
          <w:rStyle w:val="attribute"/>
          <w:rFonts w:ascii="Verdana" w:hAnsi="Verdana"/>
          <w:color w:val="FF0000"/>
          <w:bdr w:val="none" w:sz="0" w:space="0" w:color="auto" w:frame="1"/>
        </w:rPr>
        <w:t>prefix</w:t>
      </w:r>
      <w:r>
        <w:rPr>
          <w:rFonts w:ascii="Verdana" w:hAnsi="Verdana"/>
          <w:color w:val="000000"/>
          <w:bdr w:val="none" w:sz="0" w:space="0" w:color="auto" w:frame="1"/>
        </w:rPr>
        <w:t>=</w:t>
      </w:r>
      <w:r>
        <w:rPr>
          <w:rStyle w:val="attribute-value"/>
          <w:rFonts w:ascii="Verdana" w:hAnsi="Verdana"/>
          <w:color w:val="0000FF"/>
          <w:bdr w:val="none" w:sz="0" w:space="0" w:color="auto" w:frame="1"/>
        </w:rPr>
        <w:t>"m"</w:t>
      </w:r>
      <w:r>
        <w:rPr>
          <w:rFonts w:ascii="Verdana" w:hAnsi="Verdana"/>
          <w:color w:val="000000"/>
          <w:bdr w:val="none" w:sz="0" w:space="0" w:color="auto" w:frame="1"/>
        </w:rPr>
        <w:t>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Cube of 4 is: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m:cube</w:t>
      </w:r>
      <w:r>
        <w:rPr>
          <w:rFonts w:ascii="Verdana" w:hAnsi="Verdana"/>
          <w:color w:val="000000"/>
          <w:bdr w:val="none" w:sz="0" w:space="0" w:color="auto" w:frame="1"/>
        </w:rPr>
        <w:t> </w:t>
      </w:r>
      <w:r>
        <w:rPr>
          <w:rStyle w:val="attribute"/>
          <w:rFonts w:ascii="Verdana" w:hAnsi="Verdana"/>
          <w:color w:val="FF0000"/>
          <w:bdr w:val="none" w:sz="0" w:space="0" w:color="auto" w:frame="1"/>
        </w:rPr>
        <w:t>number</w:t>
      </w:r>
      <w:r>
        <w:rPr>
          <w:rFonts w:ascii="Verdana" w:hAnsi="Verdana"/>
          <w:color w:val="000000"/>
          <w:bdr w:val="none" w:sz="0" w:space="0" w:color="auto" w:frame="1"/>
        </w:rPr>
        <w:t>=</w:t>
      </w:r>
      <w:r>
        <w:rPr>
          <w:rStyle w:val="attribute-value"/>
          <w:rFonts w:ascii="Verdana" w:hAnsi="Verdana"/>
          <w:color w:val="0000FF"/>
          <w:bdr w:val="none" w:sz="0" w:space="0" w:color="auto" w:frame="1"/>
        </w:rPr>
        <w:t>"4"</w:t>
      </w:r>
      <w:r>
        <w:rPr>
          <w:rStyle w:val="tag"/>
          <w:rFonts w:ascii="Verdana" w:hAnsi="Verdana"/>
          <w:b/>
          <w:bCs/>
          <w:color w:val="006699"/>
          <w:bdr w:val="none" w:sz="0" w:space="0" w:color="auto" w:frame="1"/>
        </w:rPr>
        <w:t>&gt;&lt;/</w:t>
      </w:r>
      <w:r>
        <w:rPr>
          <w:rStyle w:val="tag-name"/>
          <w:rFonts w:ascii="Verdana" w:hAnsi="Verdana"/>
          <w:b/>
          <w:bCs/>
          <w:color w:val="006699"/>
          <w:bdr w:val="none" w:sz="0" w:space="0" w:color="auto" w:frame="1"/>
        </w:rPr>
        <w:t>m:cube</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Pr="00CB3644" w:rsidRDefault="00CB3644" w:rsidP="00CB3644">
      <w:pPr>
        <w:spacing w:line="240" w:lineRule="auto"/>
        <w:ind w:left="360"/>
        <w:rPr>
          <w:rFonts w:ascii="Times New Roman" w:hAnsi="Times New Roman"/>
          <w:sz w:val="24"/>
          <w:szCs w:val="24"/>
        </w:rPr>
      </w:pPr>
      <w:r w:rsidRPr="00CB3644">
        <w:rPr>
          <w:rStyle w:val="Strong"/>
          <w:rFonts w:ascii="Verdana" w:hAnsi="Verdana"/>
          <w:shd w:val="clear" w:color="auto" w:fill="FFFFFF"/>
        </w:rPr>
        <w:t>CubeNumber.java</w:t>
      </w:r>
    </w:p>
    <w:p w:rsidR="00CB3644" w:rsidRDefault="00CB3644" w:rsidP="00CB3644">
      <w:pPr>
        <w:spacing w:after="0" w:line="352" w:lineRule="atLeast"/>
        <w:ind w:left="360"/>
        <w:rPr>
          <w:rFonts w:ascii="Verdana" w:hAnsi="Verdana"/>
          <w:color w:val="000000"/>
        </w:rPr>
      </w:pPr>
      <w:r>
        <w:rPr>
          <w:rStyle w:val="keyword"/>
          <w:rFonts w:ascii="Verdana" w:hAnsi="Verdana"/>
          <w:b/>
          <w:bCs/>
          <w:color w:val="006699"/>
          <w:bdr w:val="none" w:sz="0" w:space="0" w:color="auto" w:frame="1"/>
        </w:rPr>
        <w:t>package</w:t>
      </w:r>
      <w:r>
        <w:rPr>
          <w:rFonts w:ascii="Verdana" w:hAnsi="Verdana"/>
          <w:color w:val="000000"/>
          <w:bdr w:val="none" w:sz="0" w:space="0" w:color="auto" w:frame="1"/>
        </w:rPr>
        <w:t> com.javatpoint.taghandler;  </w:t>
      </w:r>
    </w:p>
    <w:p w:rsidR="00CB3644" w:rsidRDefault="00CB3644" w:rsidP="00CB3644">
      <w:pPr>
        <w:spacing w:after="0" w:line="352" w:lineRule="atLeast"/>
        <w:ind w:left="36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javax.servlet.jsp.JspException;  </w:t>
      </w:r>
    </w:p>
    <w:p w:rsidR="00CB3644" w:rsidRDefault="00CB3644" w:rsidP="00CB3644">
      <w:pPr>
        <w:spacing w:after="0" w:line="352" w:lineRule="atLeast"/>
        <w:ind w:left="36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javax.servlet.jsp.JspWriter;  </w:t>
      </w:r>
    </w:p>
    <w:p w:rsidR="00CB3644" w:rsidRDefault="00CB3644" w:rsidP="00CB3644">
      <w:pPr>
        <w:spacing w:after="0" w:line="352" w:lineRule="atLeast"/>
        <w:ind w:left="36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javax.servlet.jsp.tagext.TagSupport;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CubeNumber </w:t>
      </w:r>
      <w:r>
        <w:rPr>
          <w:rStyle w:val="keyword"/>
          <w:rFonts w:ascii="Verdana" w:hAnsi="Verdana"/>
          <w:b/>
          <w:bCs/>
          <w:color w:val="006699"/>
          <w:bdr w:val="none" w:sz="0" w:space="0" w:color="auto" w:frame="1"/>
        </w:rPr>
        <w:t>extends</w:t>
      </w:r>
      <w:r>
        <w:rPr>
          <w:rFonts w:ascii="Verdana" w:hAnsi="Verdana"/>
          <w:color w:val="000000"/>
          <w:bdr w:val="none" w:sz="0" w:space="0" w:color="auto" w:frame="1"/>
        </w:rPr>
        <w:t> TagSupport{  </w:t>
      </w:r>
    </w:p>
    <w:p w:rsidR="00CB3644" w:rsidRDefault="00CB3644" w:rsidP="00CB3644">
      <w:pPr>
        <w:spacing w:after="0" w:line="352" w:lineRule="atLeast"/>
        <w:ind w:left="360"/>
        <w:rPr>
          <w:rFonts w:ascii="Verdana" w:hAnsi="Verdana"/>
          <w:color w:val="000000"/>
        </w:rPr>
      </w:pPr>
      <w:r>
        <w:rPr>
          <w:rStyle w:val="keyword"/>
          <w:rFonts w:ascii="Verdana" w:hAnsi="Verdana"/>
          <w:b/>
          <w:bCs/>
          <w:color w:val="006699"/>
          <w:bdr w:val="none" w:sz="0" w:space="0" w:color="auto" w:frame="1"/>
        </w:rPr>
        <w:t>private</w:t>
      </w:r>
      <w:r>
        <w:rPr>
          <w:rFonts w:ascii="Verdana" w:hAnsi="Verdana"/>
          <w:color w:val="000000"/>
          <w:bdr w:val="none" w:sz="0" w:space="0" w:color="auto" w:frame="1"/>
        </w:rPr>
        <w:t> </w:t>
      </w:r>
      <w:r>
        <w:rPr>
          <w:rStyle w:val="keyword"/>
          <w:rFonts w:ascii="Verdana" w:hAnsi="Verdana"/>
          <w:b/>
          <w:bCs/>
          <w:color w:val="006699"/>
          <w:bdr w:val="none" w:sz="0" w:space="0" w:color="auto" w:frame="1"/>
        </w:rPr>
        <w:t>int</w:t>
      </w:r>
      <w:r>
        <w:rPr>
          <w:rFonts w:ascii="Verdana" w:hAnsi="Verdana"/>
          <w:color w:val="000000"/>
          <w:bdr w:val="none" w:sz="0" w:space="0" w:color="auto" w:frame="1"/>
        </w:rPr>
        <w:t> number;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setNumber(</w:t>
      </w:r>
      <w:r>
        <w:rPr>
          <w:rStyle w:val="keyword"/>
          <w:rFonts w:ascii="Verdana" w:hAnsi="Verdana"/>
          <w:b/>
          <w:bCs/>
          <w:color w:val="006699"/>
          <w:bdr w:val="none" w:sz="0" w:space="0" w:color="auto" w:frame="1"/>
        </w:rPr>
        <w:t>int</w:t>
      </w:r>
      <w:r>
        <w:rPr>
          <w:rFonts w:ascii="Verdana" w:hAnsi="Verdana"/>
          <w:color w:val="000000"/>
          <w:bdr w:val="none" w:sz="0" w:space="0" w:color="auto" w:frame="1"/>
        </w:rPr>
        <w:t> number) {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this</w:t>
      </w:r>
      <w:r>
        <w:rPr>
          <w:rFonts w:ascii="Verdana" w:hAnsi="Verdana"/>
          <w:color w:val="000000"/>
          <w:bdr w:val="none" w:sz="0" w:space="0" w:color="auto" w:frame="1"/>
        </w:rPr>
        <w:t>.number = number;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int</w:t>
      </w:r>
      <w:r>
        <w:rPr>
          <w:rFonts w:ascii="Verdana" w:hAnsi="Verdana"/>
          <w:color w:val="000000"/>
          <w:bdr w:val="none" w:sz="0" w:space="0" w:color="auto" w:frame="1"/>
        </w:rPr>
        <w:t> doStartTag() </w:t>
      </w:r>
      <w:r>
        <w:rPr>
          <w:rStyle w:val="keyword"/>
          <w:rFonts w:ascii="Verdana" w:hAnsi="Verdana"/>
          <w:b/>
          <w:bCs/>
          <w:color w:val="006699"/>
          <w:bdr w:val="none" w:sz="0" w:space="0" w:color="auto" w:frame="1"/>
        </w:rPr>
        <w:t>throws</w:t>
      </w:r>
      <w:r>
        <w:rPr>
          <w:rFonts w:ascii="Verdana" w:hAnsi="Verdana"/>
          <w:color w:val="000000"/>
          <w:bdr w:val="none" w:sz="0" w:space="0" w:color="auto" w:frame="1"/>
        </w:rPr>
        <w:t> JspException {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JspWriter out=pageContext.getOut();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try</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out.print(number*number*number);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catch</w:t>
      </w:r>
      <w:r>
        <w:rPr>
          <w:rFonts w:ascii="Verdana" w:hAnsi="Verdana"/>
          <w:color w:val="000000"/>
          <w:bdr w:val="none" w:sz="0" w:space="0" w:color="auto" w:frame="1"/>
        </w:rPr>
        <w:t>(Exception e){e.printStackTrace();}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bdr w:val="none" w:sz="0" w:space="0" w:color="auto" w:frame="1"/>
        </w:rPr>
        <w:t> SKIP_BODY;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p>
    <w:p w:rsidR="00CB3644" w:rsidRDefault="00CB3644" w:rsidP="00CB3644">
      <w:pPr>
        <w:spacing w:line="240" w:lineRule="auto"/>
        <w:rPr>
          <w:rFonts w:ascii="Times New Roman" w:hAnsi="Times New Roman"/>
          <w:sz w:val="24"/>
          <w:szCs w:val="24"/>
        </w:rPr>
      </w:pPr>
      <w:r>
        <w:rPr>
          <w:rStyle w:val="Strong"/>
          <w:rFonts w:ascii="Verdana" w:hAnsi="Verdana"/>
          <w:shd w:val="clear" w:color="auto" w:fill="FFFFFF"/>
        </w:rPr>
        <w:t>mytags.tld</w:t>
      </w:r>
    </w:p>
    <w:p w:rsidR="00CB3644" w:rsidRDefault="00CB3644" w:rsidP="00CB3644">
      <w:pPr>
        <w:spacing w:after="0" w:line="352" w:lineRule="atLeast"/>
        <w:ind w:left="-36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xml</w:t>
      </w:r>
      <w:r>
        <w:rPr>
          <w:rFonts w:ascii="Verdana" w:hAnsi="Verdana"/>
          <w:color w:val="000000"/>
          <w:bdr w:val="none" w:sz="0" w:space="0" w:color="auto" w:frame="1"/>
        </w:rPr>
        <w:t> </w:t>
      </w:r>
      <w:r>
        <w:rPr>
          <w:rStyle w:val="attribute"/>
          <w:rFonts w:ascii="Verdana" w:hAnsi="Verdana"/>
          <w:color w:val="FF0000"/>
          <w:bdr w:val="none" w:sz="0" w:space="0" w:color="auto" w:frame="1"/>
        </w:rPr>
        <w:t>version</w:t>
      </w:r>
      <w:r>
        <w:rPr>
          <w:rFonts w:ascii="Verdana" w:hAnsi="Verdana"/>
          <w:color w:val="000000"/>
          <w:bdr w:val="none" w:sz="0" w:space="0" w:color="auto" w:frame="1"/>
        </w:rPr>
        <w:t>=</w:t>
      </w:r>
      <w:r>
        <w:rPr>
          <w:rStyle w:val="attribute-value"/>
          <w:rFonts w:ascii="Verdana" w:hAnsi="Verdana"/>
          <w:color w:val="0000FF"/>
          <w:bdr w:val="none" w:sz="0" w:space="0" w:color="auto" w:frame="1"/>
        </w:rPr>
        <w:t>"1.0"</w:t>
      </w:r>
      <w:r>
        <w:rPr>
          <w:rFonts w:ascii="Verdana" w:hAnsi="Verdana"/>
          <w:color w:val="000000"/>
          <w:bdr w:val="none" w:sz="0" w:space="0" w:color="auto" w:frame="1"/>
        </w:rPr>
        <w:t> </w:t>
      </w:r>
      <w:r>
        <w:rPr>
          <w:rStyle w:val="attribute"/>
          <w:rFonts w:ascii="Verdana" w:hAnsi="Verdana"/>
          <w:color w:val="FF0000"/>
          <w:bdr w:val="none" w:sz="0" w:space="0" w:color="auto" w:frame="1"/>
        </w:rPr>
        <w:t>encoding</w:t>
      </w:r>
      <w:r>
        <w:rPr>
          <w:rFonts w:ascii="Verdana" w:hAnsi="Verdana"/>
          <w:color w:val="000000"/>
          <w:bdr w:val="none" w:sz="0" w:space="0" w:color="auto" w:frame="1"/>
        </w:rPr>
        <w:t>=</w:t>
      </w:r>
      <w:r>
        <w:rPr>
          <w:rStyle w:val="attribute-value"/>
          <w:rFonts w:ascii="Verdana" w:hAnsi="Verdana"/>
          <w:color w:val="0000FF"/>
          <w:bdr w:val="none" w:sz="0" w:space="0" w:color="auto" w:frame="1"/>
        </w:rPr>
        <w:t>"ISO-8859-1"</w:t>
      </w:r>
      <w:r>
        <w:rPr>
          <w:rFonts w:ascii="Verdana" w:hAnsi="Verdana"/>
          <w:color w:val="000000"/>
          <w:bdr w:val="none" w:sz="0" w:space="0" w:color="auto" w:frame="1"/>
        </w:rPr>
        <w:t>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&lt;!DOCTYPE taglib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PUBLIC "-//Sun Microsystems, Inc.//DTD JSP Tag Library 1.2//EN"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lastRenderedPageBreak/>
        <w:t>        "http://java.sun.com/j2ee/dtd/web-jsptaglibrary_1_2.dtd"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taglib</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tlib-version</w:t>
      </w:r>
      <w:r>
        <w:rPr>
          <w:rStyle w:val="tag"/>
          <w:rFonts w:ascii="Verdana" w:hAnsi="Verdana"/>
          <w:b/>
          <w:bCs/>
          <w:color w:val="006699"/>
          <w:bdr w:val="none" w:sz="0" w:space="0" w:color="auto" w:frame="1"/>
        </w:rPr>
        <w:t>&gt;</w:t>
      </w:r>
      <w:r>
        <w:rPr>
          <w:rFonts w:ascii="Verdana" w:hAnsi="Verdana"/>
          <w:color w:val="000000"/>
          <w:bdr w:val="none" w:sz="0" w:space="0" w:color="auto" w:frame="1"/>
        </w:rPr>
        <w:t>1.0</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tlib-version</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jsp-version</w:t>
      </w:r>
      <w:r>
        <w:rPr>
          <w:rStyle w:val="tag"/>
          <w:rFonts w:ascii="Verdana" w:hAnsi="Verdana"/>
          <w:b/>
          <w:bCs/>
          <w:color w:val="006699"/>
          <w:bdr w:val="none" w:sz="0" w:space="0" w:color="auto" w:frame="1"/>
        </w:rPr>
        <w:t>&gt;</w:t>
      </w:r>
      <w:r>
        <w:rPr>
          <w:rFonts w:ascii="Verdana" w:hAnsi="Verdana"/>
          <w:color w:val="000000"/>
          <w:bdr w:val="none" w:sz="0" w:space="0" w:color="auto" w:frame="1"/>
        </w:rPr>
        <w:t>1.2</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jsp-version</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short-name</w:t>
      </w:r>
      <w:r>
        <w:rPr>
          <w:rStyle w:val="tag"/>
          <w:rFonts w:ascii="Verdana" w:hAnsi="Verdana"/>
          <w:b/>
          <w:bCs/>
          <w:color w:val="006699"/>
          <w:bdr w:val="none" w:sz="0" w:space="0" w:color="auto" w:frame="1"/>
        </w:rPr>
        <w:t>&gt;</w:t>
      </w:r>
      <w:r>
        <w:rPr>
          <w:rFonts w:ascii="Verdana" w:hAnsi="Verdana"/>
          <w:color w:val="000000"/>
          <w:bdr w:val="none" w:sz="0" w:space="0" w:color="auto" w:frame="1"/>
        </w:rPr>
        <w:t>simple</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short-name</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uri</w:t>
      </w:r>
      <w:r>
        <w:rPr>
          <w:rStyle w:val="tag"/>
          <w:rFonts w:ascii="Verdana" w:hAnsi="Verdana"/>
          <w:b/>
          <w:bCs/>
          <w:color w:val="006699"/>
          <w:bdr w:val="none" w:sz="0" w:space="0" w:color="auto" w:frame="1"/>
        </w:rPr>
        <w:t>&gt;</w:t>
      </w:r>
      <w:r>
        <w:rPr>
          <w:rFonts w:ascii="Verdana" w:hAnsi="Verdana"/>
          <w:color w:val="000000"/>
          <w:bdr w:val="none" w:sz="0" w:space="0" w:color="auto" w:frame="1"/>
        </w:rPr>
        <w:t>http://tomcat.apache.org/example-taglib</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uri</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description</w:t>
      </w:r>
      <w:r>
        <w:rPr>
          <w:rStyle w:val="tag"/>
          <w:rFonts w:ascii="Verdana" w:hAnsi="Verdana"/>
          <w:b/>
          <w:bCs/>
          <w:color w:val="006699"/>
          <w:bdr w:val="none" w:sz="0" w:space="0" w:color="auto" w:frame="1"/>
        </w:rPr>
        <w:t>&gt;</w:t>
      </w:r>
      <w:r>
        <w:rPr>
          <w:rFonts w:ascii="Verdana" w:hAnsi="Verdana"/>
          <w:color w:val="000000"/>
          <w:bdr w:val="none" w:sz="0" w:space="0" w:color="auto" w:frame="1"/>
        </w:rPr>
        <w:t>A simple tab library for the examples</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description</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tag</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name</w:t>
      </w:r>
      <w:r>
        <w:rPr>
          <w:rStyle w:val="tag"/>
          <w:rFonts w:ascii="Verdana" w:hAnsi="Verdana"/>
          <w:b/>
          <w:bCs/>
          <w:color w:val="006699"/>
          <w:bdr w:val="none" w:sz="0" w:space="0" w:color="auto" w:frame="1"/>
        </w:rPr>
        <w:t>&gt;</w:t>
      </w:r>
      <w:r>
        <w:rPr>
          <w:rFonts w:ascii="Verdana" w:hAnsi="Verdana"/>
          <w:color w:val="000000"/>
          <w:bdr w:val="none" w:sz="0" w:space="0" w:color="auto" w:frame="1"/>
        </w:rPr>
        <w:t>cube</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name</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tag-class</w:t>
      </w:r>
      <w:r>
        <w:rPr>
          <w:rStyle w:val="tag"/>
          <w:rFonts w:ascii="Verdana" w:hAnsi="Verdana"/>
          <w:b/>
          <w:bCs/>
          <w:color w:val="006699"/>
          <w:bdr w:val="none" w:sz="0" w:space="0" w:color="auto" w:frame="1"/>
        </w:rPr>
        <w:t>&gt;</w:t>
      </w:r>
      <w:r>
        <w:rPr>
          <w:rFonts w:ascii="Verdana" w:hAnsi="Verdana"/>
          <w:color w:val="000000"/>
          <w:bdr w:val="none" w:sz="0" w:space="0" w:color="auto" w:frame="1"/>
        </w:rPr>
        <w:t>com.javatpoint.taghandler.CubeNumber</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tag-class</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attribute</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name</w:t>
      </w:r>
      <w:r>
        <w:rPr>
          <w:rStyle w:val="tag"/>
          <w:rFonts w:ascii="Verdana" w:hAnsi="Verdana"/>
          <w:b/>
          <w:bCs/>
          <w:color w:val="006699"/>
          <w:bdr w:val="none" w:sz="0" w:space="0" w:color="auto" w:frame="1"/>
        </w:rPr>
        <w:t>&gt;</w:t>
      </w:r>
      <w:r>
        <w:rPr>
          <w:rFonts w:ascii="Verdana" w:hAnsi="Verdana"/>
          <w:color w:val="000000"/>
          <w:bdr w:val="none" w:sz="0" w:space="0" w:color="auto" w:frame="1"/>
        </w:rPr>
        <w:t>number</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name</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required</w:t>
      </w:r>
      <w:r>
        <w:rPr>
          <w:rStyle w:val="tag"/>
          <w:rFonts w:ascii="Verdana" w:hAnsi="Verdana"/>
          <w:b/>
          <w:bCs/>
          <w:color w:val="006699"/>
          <w:bdr w:val="none" w:sz="0" w:space="0" w:color="auto" w:frame="1"/>
        </w:rPr>
        <w:t>&gt;</w:t>
      </w:r>
      <w:r>
        <w:rPr>
          <w:rFonts w:ascii="Verdana" w:hAnsi="Verdana"/>
          <w:color w:val="000000"/>
          <w:bdr w:val="none" w:sz="0" w:space="0" w:color="auto" w:frame="1"/>
        </w:rPr>
        <w:t>true</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required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attribute</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tag</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spacing w:after="0" w:line="352" w:lineRule="atLeast"/>
        <w:ind w:left="-36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taglib</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CB3644" w:rsidRDefault="00CB3644" w:rsidP="00CB3644">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CB3644" w:rsidRDefault="00CB3644" w:rsidP="00CB3644">
      <w:pPr>
        <w:numPr>
          <w:ilvl w:val="0"/>
          <w:numId w:val="10"/>
        </w:numPr>
        <w:shd w:val="clear" w:color="auto" w:fill="F9FBF9"/>
        <w:spacing w:after="0" w:line="352" w:lineRule="atLeast"/>
        <w:ind w:left="0"/>
        <w:rPr>
          <w:rFonts w:ascii="Verdana" w:hAnsi="Verdana" w:cs="Times New Roman"/>
          <w:color w:val="000000"/>
        </w:rPr>
      </w:pPr>
      <w:r>
        <w:rPr>
          <w:rFonts w:ascii="Verdana" w:hAnsi="Verdana"/>
          <w:color w:val="000000"/>
          <w:bdr w:val="none" w:sz="0" w:space="0" w:color="auto" w:frame="1"/>
        </w:rPr>
        <w:t>Cube of 4 is: 64  </w:t>
      </w:r>
    </w:p>
    <w:p w:rsidR="00CB3644" w:rsidRPr="00CB3644" w:rsidRDefault="00CB3644" w:rsidP="00C43CC4">
      <w:pPr>
        <w:rPr>
          <w:rFonts w:ascii="Times New Roman" w:hAnsi="Times New Roman" w:cs="Times New Roman"/>
          <w:sz w:val="24"/>
          <w:szCs w:val="24"/>
        </w:rPr>
      </w:pPr>
    </w:p>
    <w:sectPr w:rsidR="00CB3644" w:rsidRPr="00CB3644" w:rsidSect="002C407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644" w:rsidRDefault="00CB3644" w:rsidP="00CB3644">
      <w:pPr>
        <w:spacing w:after="0" w:line="240" w:lineRule="auto"/>
      </w:pPr>
      <w:r>
        <w:separator/>
      </w:r>
    </w:p>
  </w:endnote>
  <w:endnote w:type="continuationSeparator" w:id="1">
    <w:p w:rsidR="00CB3644" w:rsidRDefault="00CB3644" w:rsidP="00CB3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644" w:rsidRDefault="00CB3644" w:rsidP="00CB3644">
      <w:pPr>
        <w:spacing w:after="0" w:line="240" w:lineRule="auto"/>
      </w:pPr>
      <w:r>
        <w:separator/>
      </w:r>
    </w:p>
  </w:footnote>
  <w:footnote w:type="continuationSeparator" w:id="1">
    <w:p w:rsidR="00CB3644" w:rsidRDefault="00CB3644" w:rsidP="00CB36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D33AA"/>
    <w:multiLevelType w:val="multilevel"/>
    <w:tmpl w:val="670A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766B8F"/>
    <w:multiLevelType w:val="multilevel"/>
    <w:tmpl w:val="36CA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442C4D"/>
    <w:multiLevelType w:val="multilevel"/>
    <w:tmpl w:val="A2E4A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960BFB"/>
    <w:multiLevelType w:val="multilevel"/>
    <w:tmpl w:val="7AFC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F1411E"/>
    <w:multiLevelType w:val="multilevel"/>
    <w:tmpl w:val="CCBC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772746"/>
    <w:multiLevelType w:val="multilevel"/>
    <w:tmpl w:val="ACC21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D9F63DE"/>
    <w:multiLevelType w:val="multilevel"/>
    <w:tmpl w:val="2FA4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B01CB2"/>
    <w:multiLevelType w:val="multilevel"/>
    <w:tmpl w:val="23A86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D8025D6"/>
    <w:multiLevelType w:val="hybridMultilevel"/>
    <w:tmpl w:val="9658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586C05"/>
    <w:multiLevelType w:val="multilevel"/>
    <w:tmpl w:val="E2568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E67E8A"/>
    <w:multiLevelType w:val="multilevel"/>
    <w:tmpl w:val="878C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0"/>
  </w:num>
  <w:num w:numId="4">
    <w:abstractNumId w:val="7"/>
  </w:num>
  <w:num w:numId="5">
    <w:abstractNumId w:val="10"/>
  </w:num>
  <w:num w:numId="6">
    <w:abstractNumId w:val="5"/>
  </w:num>
  <w:num w:numId="7">
    <w:abstractNumId w:val="4"/>
  </w:num>
  <w:num w:numId="8">
    <w:abstractNumId w:val="3"/>
  </w:num>
  <w:num w:numId="9">
    <w:abstractNumId w:val="2"/>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43CC4"/>
    <w:rsid w:val="002C4071"/>
    <w:rsid w:val="004C4AC0"/>
    <w:rsid w:val="00511442"/>
    <w:rsid w:val="008D1C2A"/>
    <w:rsid w:val="00C43CC4"/>
    <w:rsid w:val="00CB3644"/>
    <w:rsid w:val="00EC73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071"/>
  </w:style>
  <w:style w:type="paragraph" w:styleId="Heading1">
    <w:name w:val="heading 1"/>
    <w:basedOn w:val="Normal"/>
    <w:link w:val="Heading1Char"/>
    <w:uiPriority w:val="9"/>
    <w:qFormat/>
    <w:rsid w:val="00CB36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CB364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CB36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B3644"/>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CB3644"/>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CB3644"/>
    <w:rPr>
      <w:color w:val="0000FF"/>
      <w:u w:val="single"/>
    </w:rPr>
  </w:style>
  <w:style w:type="character" w:styleId="Strong">
    <w:name w:val="Strong"/>
    <w:basedOn w:val="DefaultParagraphFont"/>
    <w:uiPriority w:val="22"/>
    <w:qFormat/>
    <w:rsid w:val="00CB3644"/>
    <w:rPr>
      <w:b/>
      <w:bCs/>
    </w:rPr>
  </w:style>
  <w:style w:type="paragraph" w:styleId="Header">
    <w:name w:val="header"/>
    <w:basedOn w:val="Normal"/>
    <w:link w:val="HeaderChar"/>
    <w:uiPriority w:val="99"/>
    <w:semiHidden/>
    <w:unhideWhenUsed/>
    <w:rsid w:val="00CB36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3644"/>
  </w:style>
  <w:style w:type="paragraph" w:styleId="Footer">
    <w:name w:val="footer"/>
    <w:basedOn w:val="Normal"/>
    <w:link w:val="FooterChar"/>
    <w:uiPriority w:val="99"/>
    <w:semiHidden/>
    <w:unhideWhenUsed/>
    <w:rsid w:val="00CB36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3644"/>
  </w:style>
  <w:style w:type="character" w:customStyle="1" w:styleId="Heading4Char">
    <w:name w:val="Heading 4 Char"/>
    <w:basedOn w:val="DefaultParagraphFont"/>
    <w:link w:val="Heading4"/>
    <w:uiPriority w:val="9"/>
    <w:semiHidden/>
    <w:rsid w:val="00CB3644"/>
    <w:rPr>
      <w:rFonts w:asciiTheme="majorHAnsi" w:eastAsiaTheme="majorEastAsia" w:hAnsiTheme="majorHAnsi" w:cstheme="majorBidi"/>
      <w:b/>
      <w:bCs/>
      <w:i/>
      <w:iCs/>
      <w:color w:val="4F81BD" w:themeColor="accent1"/>
    </w:rPr>
  </w:style>
  <w:style w:type="character" w:customStyle="1" w:styleId="tag">
    <w:name w:val="tag"/>
    <w:basedOn w:val="DefaultParagraphFont"/>
    <w:rsid w:val="00CB3644"/>
  </w:style>
  <w:style w:type="character" w:customStyle="1" w:styleId="tag-name">
    <w:name w:val="tag-name"/>
    <w:basedOn w:val="DefaultParagraphFont"/>
    <w:rsid w:val="00CB3644"/>
  </w:style>
  <w:style w:type="character" w:customStyle="1" w:styleId="attribute">
    <w:name w:val="attribute"/>
    <w:basedOn w:val="DefaultParagraphFont"/>
    <w:rsid w:val="00CB3644"/>
  </w:style>
  <w:style w:type="character" w:customStyle="1" w:styleId="attribute-value">
    <w:name w:val="attribute-value"/>
    <w:basedOn w:val="DefaultParagraphFont"/>
    <w:rsid w:val="00CB3644"/>
  </w:style>
  <w:style w:type="character" w:customStyle="1" w:styleId="keyword">
    <w:name w:val="keyword"/>
    <w:basedOn w:val="DefaultParagraphFont"/>
    <w:rsid w:val="00CB3644"/>
  </w:style>
  <w:style w:type="paragraph" w:styleId="ListParagraph">
    <w:name w:val="List Paragraph"/>
    <w:basedOn w:val="Normal"/>
    <w:uiPriority w:val="34"/>
    <w:qFormat/>
    <w:rsid w:val="00CB36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C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683747787">
      <w:bodyDiv w:val="1"/>
      <w:marLeft w:val="0"/>
      <w:marRight w:val="0"/>
      <w:marTop w:val="0"/>
      <w:marBottom w:val="0"/>
      <w:divBdr>
        <w:top w:val="none" w:sz="0" w:space="0" w:color="auto"/>
        <w:left w:val="none" w:sz="0" w:space="0" w:color="auto"/>
        <w:bottom w:val="none" w:sz="0" w:space="0" w:color="auto"/>
        <w:right w:val="none" w:sz="0" w:space="0" w:color="auto"/>
      </w:divBdr>
      <w:divsChild>
        <w:div w:id="20326038">
          <w:marLeft w:val="167"/>
          <w:marRight w:val="0"/>
          <w:marTop w:val="0"/>
          <w:marBottom w:val="0"/>
          <w:divBdr>
            <w:top w:val="single" w:sz="6" w:space="0" w:color="FFC0CB"/>
            <w:left w:val="single" w:sz="6" w:space="1" w:color="FFC0CB"/>
            <w:bottom w:val="single" w:sz="6" w:space="1" w:color="FFC0CB"/>
            <w:right w:val="single" w:sz="6" w:space="1" w:color="FFC0CB"/>
          </w:divBdr>
        </w:div>
        <w:div w:id="1239631160">
          <w:marLeft w:val="0"/>
          <w:marRight w:val="0"/>
          <w:marTop w:val="0"/>
          <w:marBottom w:val="0"/>
          <w:divBdr>
            <w:top w:val="none" w:sz="0" w:space="0" w:color="auto"/>
            <w:left w:val="none" w:sz="0" w:space="0" w:color="auto"/>
            <w:bottom w:val="none" w:sz="0" w:space="0" w:color="auto"/>
            <w:right w:val="none" w:sz="0" w:space="0" w:color="auto"/>
          </w:divBdr>
        </w:div>
        <w:div w:id="183595180">
          <w:marLeft w:val="0"/>
          <w:marRight w:val="0"/>
          <w:marTop w:val="0"/>
          <w:marBottom w:val="134"/>
          <w:divBdr>
            <w:top w:val="single" w:sz="6" w:space="0" w:color="auto"/>
            <w:left w:val="single" w:sz="24" w:space="0" w:color="auto"/>
            <w:bottom w:val="single" w:sz="6" w:space="0" w:color="auto"/>
            <w:right w:val="single" w:sz="6" w:space="0" w:color="auto"/>
          </w:divBdr>
        </w:div>
        <w:div w:id="605886225">
          <w:marLeft w:val="0"/>
          <w:marRight w:val="0"/>
          <w:marTop w:val="0"/>
          <w:marBottom w:val="0"/>
          <w:divBdr>
            <w:top w:val="none" w:sz="0" w:space="0" w:color="auto"/>
            <w:left w:val="none" w:sz="0" w:space="0" w:color="auto"/>
            <w:bottom w:val="none" w:sz="0" w:space="0" w:color="auto"/>
            <w:right w:val="none" w:sz="0" w:space="0" w:color="auto"/>
          </w:divBdr>
        </w:div>
        <w:div w:id="1675297944">
          <w:marLeft w:val="0"/>
          <w:marRight w:val="0"/>
          <w:marTop w:val="0"/>
          <w:marBottom w:val="134"/>
          <w:divBdr>
            <w:top w:val="single" w:sz="6" w:space="0" w:color="auto"/>
            <w:left w:val="single" w:sz="24" w:space="0" w:color="auto"/>
            <w:bottom w:val="single" w:sz="6" w:space="0" w:color="auto"/>
            <w:right w:val="single" w:sz="6" w:space="0" w:color="auto"/>
          </w:divBdr>
        </w:div>
        <w:div w:id="1040282503">
          <w:marLeft w:val="0"/>
          <w:marRight w:val="0"/>
          <w:marTop w:val="0"/>
          <w:marBottom w:val="0"/>
          <w:divBdr>
            <w:top w:val="none" w:sz="0" w:space="0" w:color="auto"/>
            <w:left w:val="none" w:sz="0" w:space="0" w:color="auto"/>
            <w:bottom w:val="none" w:sz="0" w:space="0" w:color="auto"/>
            <w:right w:val="none" w:sz="0" w:space="0" w:color="auto"/>
          </w:divBdr>
        </w:div>
        <w:div w:id="1058283663">
          <w:marLeft w:val="0"/>
          <w:marRight w:val="0"/>
          <w:marTop w:val="0"/>
          <w:marBottom w:val="134"/>
          <w:divBdr>
            <w:top w:val="single" w:sz="6" w:space="0" w:color="auto"/>
            <w:left w:val="single" w:sz="24" w:space="0" w:color="auto"/>
            <w:bottom w:val="single" w:sz="6" w:space="0" w:color="auto"/>
            <w:right w:val="single" w:sz="6" w:space="0" w:color="auto"/>
          </w:divBdr>
        </w:div>
      </w:divsChild>
    </w:div>
    <w:div w:id="915935416">
      <w:bodyDiv w:val="1"/>
      <w:marLeft w:val="0"/>
      <w:marRight w:val="0"/>
      <w:marTop w:val="0"/>
      <w:marBottom w:val="0"/>
      <w:divBdr>
        <w:top w:val="none" w:sz="0" w:space="0" w:color="auto"/>
        <w:left w:val="none" w:sz="0" w:space="0" w:color="auto"/>
        <w:bottom w:val="none" w:sz="0" w:space="0" w:color="auto"/>
        <w:right w:val="none" w:sz="0" w:space="0" w:color="auto"/>
      </w:divBdr>
    </w:div>
    <w:div w:id="1324577843">
      <w:bodyDiv w:val="1"/>
      <w:marLeft w:val="0"/>
      <w:marRight w:val="0"/>
      <w:marTop w:val="0"/>
      <w:marBottom w:val="0"/>
      <w:divBdr>
        <w:top w:val="none" w:sz="0" w:space="0" w:color="auto"/>
        <w:left w:val="none" w:sz="0" w:space="0" w:color="auto"/>
        <w:bottom w:val="none" w:sz="0" w:space="0" w:color="auto"/>
        <w:right w:val="none" w:sz="0" w:space="0" w:color="auto"/>
      </w:divBdr>
      <w:divsChild>
        <w:div w:id="786630535">
          <w:marLeft w:val="167"/>
          <w:marRight w:val="0"/>
          <w:marTop w:val="0"/>
          <w:marBottom w:val="0"/>
          <w:divBdr>
            <w:top w:val="single" w:sz="6" w:space="0" w:color="FFC0CB"/>
            <w:left w:val="single" w:sz="6" w:space="1" w:color="FFC0CB"/>
            <w:bottom w:val="single" w:sz="6" w:space="1" w:color="FFC0CB"/>
            <w:right w:val="single" w:sz="6" w:space="1" w:color="FFC0CB"/>
          </w:divBdr>
        </w:div>
        <w:div w:id="804543930">
          <w:marLeft w:val="0"/>
          <w:marRight w:val="0"/>
          <w:marTop w:val="0"/>
          <w:marBottom w:val="134"/>
          <w:divBdr>
            <w:top w:val="single" w:sz="6" w:space="0" w:color="auto"/>
            <w:left w:val="single" w:sz="24" w:space="0" w:color="auto"/>
            <w:bottom w:val="single" w:sz="6" w:space="0" w:color="auto"/>
            <w:right w:val="single" w:sz="6" w:space="0" w:color="auto"/>
          </w:divBdr>
        </w:div>
        <w:div w:id="2049718888">
          <w:marLeft w:val="0"/>
          <w:marRight w:val="0"/>
          <w:marTop w:val="0"/>
          <w:marBottom w:val="134"/>
          <w:divBdr>
            <w:top w:val="single" w:sz="6" w:space="0" w:color="auto"/>
            <w:left w:val="single" w:sz="24" w:space="0" w:color="auto"/>
            <w:bottom w:val="single" w:sz="6" w:space="0" w:color="auto"/>
            <w:right w:val="single" w:sz="6" w:space="0" w:color="auto"/>
          </w:divBdr>
        </w:div>
        <w:div w:id="1772974347">
          <w:marLeft w:val="0"/>
          <w:marRight w:val="0"/>
          <w:marTop w:val="0"/>
          <w:marBottom w:val="134"/>
          <w:divBdr>
            <w:top w:val="single" w:sz="6" w:space="0" w:color="auto"/>
            <w:left w:val="single" w:sz="24" w:space="0" w:color="auto"/>
            <w:bottom w:val="single" w:sz="6" w:space="0" w:color="auto"/>
            <w:right w:val="single" w:sz="6" w:space="0" w:color="auto"/>
          </w:divBdr>
        </w:div>
        <w:div w:id="978457307">
          <w:marLeft w:val="0"/>
          <w:marRight w:val="0"/>
          <w:marTop w:val="0"/>
          <w:marBottom w:val="134"/>
          <w:divBdr>
            <w:top w:val="single" w:sz="6" w:space="0" w:color="auto"/>
            <w:left w:val="single" w:sz="24" w:space="0" w:color="auto"/>
            <w:bottom w:val="single" w:sz="6" w:space="0" w:color="auto"/>
            <w:right w:val="single" w:sz="6" w:space="0" w:color="auto"/>
          </w:divBdr>
        </w:div>
        <w:div w:id="68581813">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2019-11-05T23:30:00Z</dcterms:created>
  <dcterms:modified xsi:type="dcterms:W3CDTF">2020-11-05T09:14:00Z</dcterms:modified>
</cp:coreProperties>
</file>