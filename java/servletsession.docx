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80F" w:rsidRPr="0018080F" w:rsidRDefault="0018080F" w:rsidP="001808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08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What is </w:t>
      </w:r>
      <w:proofErr w:type="spellStart"/>
      <w:r w:rsidRPr="001808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HttpSession</w:t>
      </w:r>
      <w:proofErr w:type="spellEnd"/>
      <w:r w:rsidRPr="001808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18080F" w:rsidRPr="0018080F" w:rsidRDefault="0018080F" w:rsidP="00180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HttpSession</w:t>
      </w:r>
      <w:proofErr w:type="spellEnd"/>
      <w:r w:rsidRPr="001808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is used to store entire session with a specific client. We can store, retrieve and remove attribute from </w:t>
      </w:r>
      <w:proofErr w:type="spellStart"/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HttpSession</w:t>
      </w:r>
      <w:proofErr w:type="spellEnd"/>
      <w:r w:rsidRPr="001808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object. Any servlet can have access to </w:t>
      </w:r>
      <w:proofErr w:type="spellStart"/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HttpSession</w:t>
      </w:r>
      <w:proofErr w:type="spellEnd"/>
      <w:r w:rsidRPr="001808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throughout the </w:t>
      </w:r>
      <w:proofErr w:type="spellStart"/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getSession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808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of the </w:t>
      </w:r>
      <w:proofErr w:type="spellStart"/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HttpServletRequest</w:t>
      </w:r>
      <w:proofErr w:type="spellEnd"/>
      <w:r w:rsidRPr="001808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object. </w:t>
      </w:r>
    </w:p>
    <w:p w:rsidR="0018080F" w:rsidRPr="0018080F" w:rsidRDefault="00C83216" w:rsidP="0018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21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18080F" w:rsidRPr="0018080F" w:rsidRDefault="0018080F" w:rsidP="001808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How </w:t>
      </w:r>
      <w:proofErr w:type="spellStart"/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HttpSession</w:t>
      </w:r>
      <w:proofErr w:type="spellEnd"/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works</w:t>
      </w:r>
    </w:p>
    <w:p w:rsidR="0018080F" w:rsidRPr="0018080F" w:rsidRDefault="0018080F" w:rsidP="00180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15000" cy="2857500"/>
            <wp:effectExtent l="0" t="0" r="0" b="0"/>
            <wp:docPr id="2" name="Picture 2" descr="how HttpSession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HttpSession wor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80F" w:rsidRPr="0018080F" w:rsidRDefault="0018080F" w:rsidP="001808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8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client's first request, the </w:t>
      </w:r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Container</w:t>
      </w:r>
      <w:r w:rsidRPr="001808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generates a unique session ID and gives it back to the client with response. This is a temporary session created by web container.</w:t>
      </w:r>
    </w:p>
    <w:p w:rsidR="0018080F" w:rsidRPr="0018080F" w:rsidRDefault="0018080F" w:rsidP="001808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80F">
        <w:rPr>
          <w:rFonts w:ascii="Times New Roman" w:eastAsia="Times New Roman" w:hAnsi="Times New Roman" w:cs="Times New Roman"/>
          <w:sz w:val="24"/>
          <w:szCs w:val="24"/>
          <w:lang w:eastAsia="en-IN"/>
        </w:rPr>
        <w:t>The client sends back the session ID with each request. Making it easier for the web container to identify where the request is coming from.</w:t>
      </w:r>
    </w:p>
    <w:p w:rsidR="0018080F" w:rsidRPr="0018080F" w:rsidRDefault="0018080F" w:rsidP="001808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8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Container</w:t>
      </w:r>
      <w:r w:rsidRPr="001808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this ID, finds the matching session with the ID and associates the session with the request.</w:t>
      </w:r>
    </w:p>
    <w:p w:rsidR="0018080F" w:rsidRPr="0018080F" w:rsidRDefault="00C83216" w:rsidP="0018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21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18080F" w:rsidRPr="0018080F" w:rsidRDefault="0018080F" w:rsidP="001808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HttpSession</w:t>
      </w:r>
      <w:proofErr w:type="spellEnd"/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Interface</w:t>
      </w:r>
    </w:p>
    <w:p w:rsidR="0018080F" w:rsidRPr="0018080F" w:rsidRDefault="0018080F" w:rsidP="00180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15000" cy="4276725"/>
            <wp:effectExtent l="0" t="0" r="0" b="9525"/>
            <wp:docPr id="1" name="Picture 1" descr="Using HttpSession in Serv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ing HttpSession in Servl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80F" w:rsidRPr="0018080F" w:rsidRDefault="00C83216" w:rsidP="0018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21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18080F" w:rsidRPr="0018080F" w:rsidRDefault="0018080F" w:rsidP="001808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Some Important Methods of </w:t>
      </w:r>
      <w:proofErr w:type="spellStart"/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HttpSession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00"/>
        <w:gridCol w:w="5216"/>
      </w:tblGrid>
      <w:tr w:rsidR="0018080F" w:rsidRPr="0018080F" w:rsidTr="001808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80F" w:rsidRPr="0018080F" w:rsidRDefault="0018080F" w:rsidP="001808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80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:rsidR="0018080F" w:rsidRPr="0018080F" w:rsidRDefault="0018080F" w:rsidP="001808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80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18080F" w:rsidRPr="0018080F" w:rsidTr="001808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80F" w:rsidRPr="0018080F" w:rsidRDefault="0018080F" w:rsidP="00180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08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long </w:t>
            </w:r>
            <w:proofErr w:type="spellStart"/>
            <w:r w:rsidRPr="001808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getCreationTime</w:t>
            </w:r>
            <w:proofErr w:type="spellEnd"/>
            <w:r w:rsidRPr="001808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8080F" w:rsidRPr="0018080F" w:rsidRDefault="0018080F" w:rsidP="00180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808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</w:t>
            </w:r>
            <w:proofErr w:type="gramEnd"/>
            <w:r w:rsidRPr="001808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time when the session was created, measured in milliseconds since midnight January 1, 1970 GMT.</w:t>
            </w:r>
          </w:p>
        </w:tc>
      </w:tr>
      <w:tr w:rsidR="0018080F" w:rsidRPr="0018080F" w:rsidTr="001808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80F" w:rsidRPr="0018080F" w:rsidRDefault="0018080F" w:rsidP="00180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08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String </w:t>
            </w:r>
            <w:proofErr w:type="spellStart"/>
            <w:r w:rsidRPr="001808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getId</w:t>
            </w:r>
            <w:proofErr w:type="spellEnd"/>
            <w:r w:rsidRPr="001808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8080F" w:rsidRPr="0018080F" w:rsidRDefault="0018080F" w:rsidP="00180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808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</w:t>
            </w:r>
            <w:proofErr w:type="gramEnd"/>
            <w:r w:rsidRPr="001808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 string containing the unique identifier assigned to the session.</w:t>
            </w:r>
          </w:p>
        </w:tc>
      </w:tr>
      <w:tr w:rsidR="0018080F" w:rsidRPr="0018080F" w:rsidTr="001808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80F" w:rsidRPr="0018080F" w:rsidRDefault="0018080F" w:rsidP="00180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08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long </w:t>
            </w:r>
            <w:proofErr w:type="spellStart"/>
            <w:r w:rsidRPr="001808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getLastAccessedTime</w:t>
            </w:r>
            <w:proofErr w:type="spellEnd"/>
            <w:r w:rsidRPr="001808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8080F" w:rsidRPr="0018080F" w:rsidRDefault="0018080F" w:rsidP="00180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08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last time the client sent a request associated with the session</w:t>
            </w:r>
          </w:p>
        </w:tc>
      </w:tr>
      <w:tr w:rsidR="0018080F" w:rsidRPr="0018080F" w:rsidTr="001808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80F" w:rsidRPr="0018080F" w:rsidRDefault="0018080F" w:rsidP="00180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808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r w:rsidRPr="001808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getMaxInactiveInterval</w:t>
            </w:r>
            <w:proofErr w:type="spellEnd"/>
            <w:r w:rsidRPr="001808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8080F" w:rsidRPr="0018080F" w:rsidRDefault="0018080F" w:rsidP="00180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808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</w:t>
            </w:r>
            <w:proofErr w:type="gramEnd"/>
            <w:r w:rsidRPr="001808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maximum time interval, in seconds.</w:t>
            </w:r>
          </w:p>
        </w:tc>
      </w:tr>
      <w:tr w:rsidR="0018080F" w:rsidRPr="0018080F" w:rsidTr="001808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80F" w:rsidRPr="0018080F" w:rsidRDefault="0018080F" w:rsidP="00180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08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void </w:t>
            </w:r>
            <w:r w:rsidRPr="001808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invalidate() </w:t>
            </w:r>
          </w:p>
        </w:tc>
        <w:tc>
          <w:tcPr>
            <w:tcW w:w="0" w:type="auto"/>
            <w:vAlign w:val="center"/>
            <w:hideMark/>
          </w:tcPr>
          <w:p w:rsidR="0018080F" w:rsidRPr="0018080F" w:rsidRDefault="0018080F" w:rsidP="00180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08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destroy the session</w:t>
            </w:r>
          </w:p>
        </w:tc>
      </w:tr>
      <w:tr w:rsidR="0018080F" w:rsidRPr="0018080F" w:rsidTr="001808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80F" w:rsidRPr="0018080F" w:rsidRDefault="0018080F" w:rsidP="00180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808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</w:t>
            </w:r>
            <w:r w:rsidRPr="001808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isNew</w:t>
            </w:r>
            <w:proofErr w:type="spellEnd"/>
            <w:r w:rsidRPr="001808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8080F" w:rsidRPr="0018080F" w:rsidRDefault="0018080F" w:rsidP="00180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08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true if the session is new else false</w:t>
            </w:r>
          </w:p>
        </w:tc>
      </w:tr>
      <w:tr w:rsidR="0018080F" w:rsidRPr="0018080F" w:rsidTr="001808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80F" w:rsidRPr="0018080F" w:rsidRDefault="0018080F" w:rsidP="00180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08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void </w:t>
            </w:r>
            <w:proofErr w:type="spellStart"/>
            <w:r w:rsidRPr="001808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setMaxInactiveInterval</w:t>
            </w:r>
            <w:proofErr w:type="spellEnd"/>
            <w:r w:rsidRPr="001808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1808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1808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interval)</w:t>
            </w:r>
          </w:p>
        </w:tc>
        <w:tc>
          <w:tcPr>
            <w:tcW w:w="0" w:type="auto"/>
            <w:vAlign w:val="center"/>
            <w:hideMark/>
          </w:tcPr>
          <w:p w:rsidR="0018080F" w:rsidRPr="0018080F" w:rsidRDefault="0018080F" w:rsidP="00180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08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Specifies the time, in </w:t>
            </w:r>
            <w:proofErr w:type="spellStart"/>
            <w:r w:rsidRPr="001808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seconds</w:t>
            </w:r>
            <w:proofErr w:type="gramStart"/>
            <w:r w:rsidRPr="001808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,after</w:t>
            </w:r>
            <w:proofErr w:type="spellEnd"/>
            <w:proofErr w:type="gramEnd"/>
            <w:r w:rsidRPr="001808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808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servlet</w:t>
            </w:r>
            <w:proofErr w:type="spellEnd"/>
            <w:r w:rsidRPr="001808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container will invalidate the session.</w:t>
            </w:r>
          </w:p>
        </w:tc>
      </w:tr>
    </w:tbl>
    <w:p w:rsidR="0018080F" w:rsidRPr="0018080F" w:rsidRDefault="00C83216" w:rsidP="0018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21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18080F" w:rsidRPr="0018080F" w:rsidRDefault="0018080F" w:rsidP="001808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Complete Example demonstrating usage of </w:t>
      </w:r>
      <w:proofErr w:type="spellStart"/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HttpSession</w:t>
      </w:r>
      <w:proofErr w:type="spellEnd"/>
    </w:p>
    <w:p w:rsidR="0018080F" w:rsidRPr="0018080F" w:rsidRDefault="0018080F" w:rsidP="00180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80F">
        <w:rPr>
          <w:rFonts w:ascii="Times New Roman" w:eastAsia="Times New Roman" w:hAnsi="Times New Roman" w:cs="Times New Roman"/>
          <w:sz w:val="24"/>
          <w:szCs w:val="24"/>
          <w:lang w:eastAsia="en-IN"/>
        </w:rPr>
        <w:t>All the files mentioned below are required for the example.</w:t>
      </w:r>
    </w:p>
    <w:p w:rsidR="0018080F" w:rsidRPr="0018080F" w:rsidRDefault="0018080F" w:rsidP="00180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index.html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&lt;form method="post" action="</w:t>
      </w:r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Validate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"&gt;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User: &lt;input type="text" name="user" /&gt;&lt;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/&gt;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Password: &lt;input type="text" name="pass" &gt;&lt;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/&gt;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&lt;input type="submit" value="submit"&gt;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&lt;/form&gt;</w:t>
      </w:r>
    </w:p>
    <w:p w:rsidR="0018080F" w:rsidRPr="0018080F" w:rsidRDefault="0018080F" w:rsidP="0018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080F" w:rsidRPr="0018080F" w:rsidRDefault="0018080F" w:rsidP="00180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web.xml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&lt;web-app</w:t>
      </w: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servlet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&lt;servlet-name&gt;</w:t>
      </w:r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Validate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&lt;/servlet-name&gt;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&lt;servlet-class&gt;</w:t>
      </w:r>
      <w:r w:rsidRPr="0018080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Validate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&lt;/servlet-class&gt;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&lt;/servlet&gt;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servlet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&lt;servlet-name&gt;</w:t>
      </w:r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Welcome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&lt;/servlet-name&gt;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&lt;servlet-class&gt;</w:t>
      </w:r>
      <w:r w:rsidRPr="0018080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Welcome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&lt;/servlet-class&gt;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&lt;/servlet&gt;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servlet-mapping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&lt;servlet-name&gt;Validate&lt;/servlet-name&gt;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-pattern&gt;/Validate&lt;/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-pattern&gt;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&lt;/servlet-mapping&gt;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servlet-mapping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&lt;servlet-name&gt;Welcome&lt;/servlet-name&gt;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-pattern&gt;/Welcome&lt;/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-pattern&gt;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&lt;/servlet-mapping&gt;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welcome-file-list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&lt;welcome-file&gt;</w:t>
      </w:r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index.html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&lt;/welcome-file&gt;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&lt;/welcome-file-list&gt;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&lt;/web-app&gt;</w:t>
      </w:r>
    </w:p>
    <w:p w:rsidR="0018080F" w:rsidRPr="0018080F" w:rsidRDefault="0018080F" w:rsidP="0018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080F" w:rsidRPr="0018080F" w:rsidRDefault="0018080F" w:rsidP="00180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Validate.java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java.io.*;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importjavax.servlet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importjavax.servlet.http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18080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Validate</w:t>
      </w:r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extends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HttpServlet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protected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doPost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HttpServletRequest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request, 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HttpServletResponse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response)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throwsServletException</w:t>
      </w:r>
      <w:proofErr w:type="spellEnd"/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response.setContentType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"text/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html;charset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=UTF-8");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</w:t>
      </w:r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name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request.getParameter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"user");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</w:t>
      </w:r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pass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request.getParameter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"pass");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pass.</w:t>
      </w:r>
      <w:r w:rsidRPr="0018080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equals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("1234"))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//creating a session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HttpSession</w:t>
      </w:r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session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request.getSession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session.</w:t>
      </w:r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setAttribute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18080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user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r w:rsidRPr="0018080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name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response.</w:t>
      </w:r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sendRedirect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"Welcome");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8080F" w:rsidRPr="0018080F" w:rsidRDefault="0018080F" w:rsidP="0018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080F" w:rsidRPr="0018080F" w:rsidRDefault="0018080F" w:rsidP="00180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Welcome.java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java.io.*;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importjavax.servlet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importjavax.servlet.http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18080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Welcome</w:t>
      </w:r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extends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HttpServlet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protected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doGet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HttpServletRequest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request, 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HttpServletResponse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response)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throwsServletException</w:t>
      </w:r>
      <w:proofErr w:type="spellEnd"/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response.setContentType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"text/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html;charset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=UTF-8");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PrintWriter</w:t>
      </w:r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out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response.getWriter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HttpSession</w:t>
      </w:r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session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request.getSession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</w:t>
      </w:r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user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(String</w:t>
      </w: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session.getAttribute</w:t>
      </w:r>
      <w:proofErr w:type="spellEnd"/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r w:rsidRPr="0018080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user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out.println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"Hello "+</w:t>
      </w:r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user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8080F" w:rsidRPr="0018080F" w:rsidRDefault="0018080F" w:rsidP="001808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08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Using Cookies for Session Management</w:t>
      </w:r>
    </w:p>
    <w:p w:rsidR="0018080F" w:rsidRPr="0018080F" w:rsidRDefault="0018080F" w:rsidP="00180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Cookies</w:t>
      </w:r>
      <w:r w:rsidRPr="001808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small pieces of information that are sent in response from the web server to the client. </w:t>
      </w:r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Cookies</w:t>
      </w:r>
      <w:r w:rsidRPr="001808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the simplest technique used for storing client state.</w:t>
      </w:r>
    </w:p>
    <w:p w:rsidR="0018080F" w:rsidRPr="0018080F" w:rsidRDefault="0018080F" w:rsidP="00180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Cookies</w:t>
      </w:r>
      <w:r w:rsidRPr="001808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stored on client's computer. They have a lifespan and are destroyed by the client browser at the end of that lifespan.</w:t>
      </w:r>
    </w:p>
    <w:p w:rsidR="0018080F" w:rsidRPr="0018080F" w:rsidRDefault="0018080F" w:rsidP="00180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8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Cookies for storing client state has one shortcoming though, if the client has turned </w:t>
      </w:r>
      <w:proofErr w:type="spellStart"/>
      <w:r w:rsidRPr="0018080F">
        <w:rPr>
          <w:rFonts w:ascii="Times New Roman" w:eastAsia="Times New Roman" w:hAnsi="Times New Roman" w:cs="Times New Roman"/>
          <w:sz w:val="24"/>
          <w:szCs w:val="24"/>
          <w:lang w:eastAsia="en-IN"/>
        </w:rPr>
        <w:t>ofCOokie</w:t>
      </w:r>
      <w:proofErr w:type="spellEnd"/>
      <w:r w:rsidRPr="001808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saving settings in his browser then, client state can never be saved because the browser will not allow the application to store cookies.</w:t>
      </w:r>
    </w:p>
    <w:p w:rsidR="0018080F" w:rsidRPr="0018080F" w:rsidRDefault="00C83216" w:rsidP="0018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21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18080F" w:rsidRPr="0018080F" w:rsidRDefault="0018080F" w:rsidP="001808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Cookies API</w:t>
      </w:r>
    </w:p>
    <w:p w:rsidR="0018080F" w:rsidRPr="0018080F" w:rsidRDefault="0018080F" w:rsidP="00180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8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Cookies are created using </w:t>
      </w:r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Cookie</w:t>
      </w:r>
      <w:r w:rsidRPr="001808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present in Servlet API. Cookies are added to </w:t>
      </w:r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</w:t>
      </w:r>
      <w:r w:rsidRPr="001808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using the </w:t>
      </w:r>
      <w:proofErr w:type="spellStart"/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addCookie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808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method. This method sends cookie information over the HTTP response stream. </w:t>
      </w:r>
      <w:proofErr w:type="spellStart"/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getCookies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808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is used to access the cookies that are added to response object. </w:t>
      </w:r>
    </w:p>
    <w:p w:rsidR="0018080F" w:rsidRPr="0018080F" w:rsidRDefault="00C83216" w:rsidP="00180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21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pict>
          <v:rect id="Rectangle 4" o:spid="_x0000_s1028" alt="session management using cookie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CwJczczQIAAN8FAAAOAAAAAAAAAAAAAAAAAC4CAABkcnMvZTJvRG9jLnhtbFBLAQIt&#10;ABQABgAIAAAAIQBMoOks2AAAAAMBAAAPAAAAAAAAAAAAAAAAACcFAABkcnMvZG93bnJldi54bWxQ&#10;SwUGAAAAAAQABADzAAAALAYAAAAA&#10;" filled="f" stroked="f">
            <o:lock v:ext="edit" aspectratio="t"/>
            <w10:wrap type="none"/>
            <w10:anchorlock/>
          </v:rect>
        </w:pict>
      </w:r>
    </w:p>
    <w:p w:rsidR="0018080F" w:rsidRPr="0018080F" w:rsidRDefault="00C83216" w:rsidP="0018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21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18080F" w:rsidRPr="0018080F" w:rsidRDefault="0018080F" w:rsidP="001808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demonstrating usage of Cookies</w:t>
      </w:r>
    </w:p>
    <w:p w:rsidR="0018080F" w:rsidRPr="0018080F" w:rsidRDefault="0018080F" w:rsidP="00180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524500" cy="2828925"/>
            <wp:effectExtent l="0" t="0" r="0" b="9525"/>
            <wp:docPr id="3" name="Picture 3" descr="cookie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ookies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80F" w:rsidRPr="0018080F" w:rsidRDefault="0018080F" w:rsidP="00180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80F">
        <w:rPr>
          <w:rFonts w:ascii="Times New Roman" w:eastAsia="Times New Roman" w:hAnsi="Times New Roman" w:cs="Times New Roman"/>
          <w:sz w:val="24"/>
          <w:szCs w:val="24"/>
          <w:lang w:eastAsia="en-IN"/>
        </w:rPr>
        <w:t>Below mentioned files are required for the example:</w:t>
      </w:r>
    </w:p>
    <w:p w:rsidR="0018080F" w:rsidRPr="0018080F" w:rsidRDefault="0018080F" w:rsidP="0018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080F" w:rsidRPr="0018080F" w:rsidRDefault="0018080F" w:rsidP="00180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index.html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&lt;form method="post" action="</w:t>
      </w:r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validate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"&gt;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Name: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&lt;input type="text" name="user" /&gt;&lt;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/&gt;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Password: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&lt;input type="text" name="pass" &gt;&lt;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/&gt;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&lt;input type="submit" value="submit"&gt;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&lt;/form&gt;</w:t>
      </w:r>
    </w:p>
    <w:p w:rsidR="0018080F" w:rsidRPr="0018080F" w:rsidRDefault="0018080F" w:rsidP="0018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080F" w:rsidRPr="0018080F" w:rsidRDefault="0018080F" w:rsidP="00180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web.xml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&lt;web-app...&gt;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servlet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&lt;servlet-name&gt;</w:t>
      </w:r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validate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&lt;/servlet-name&gt;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servlet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-class&gt;</w:t>
      </w:r>
      <w:proofErr w:type="spellStart"/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MyServlet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servlet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-class&gt;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&lt;/servlet&gt;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servlet-mapping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&lt;servlet-name&gt;</w:t>
      </w:r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validate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&lt;/servlet-name&gt;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-pattern&gt;/validate&lt;/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-pattern&gt;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&lt;/servlet-mapping&gt;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servlet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&lt;servlet-name&gt;</w:t>
      </w:r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First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&lt;/servlet-name&gt;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&lt;servlet-class&gt;</w:t>
      </w:r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First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&lt;/servlet-class&gt;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&lt;/servlet&gt;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servlet-mapping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&lt;servlet-name&gt;</w:t>
      </w:r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First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&lt;/servlet-name&gt;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-pattern&gt;/First&lt;/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-pattern&gt;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&lt;/servlet-mapping&gt;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welcome-file-list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&lt;welcome-file&gt;</w:t>
      </w:r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index.html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&lt;/welcome-file&gt;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&lt;/welcome-file-list&gt;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&lt;/web-app&gt;</w:t>
      </w:r>
    </w:p>
    <w:p w:rsidR="0018080F" w:rsidRPr="0018080F" w:rsidRDefault="0018080F" w:rsidP="0018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080F" w:rsidRPr="0018080F" w:rsidRDefault="0018080F" w:rsidP="00180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MyServlet.java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java.io.*;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importjavax.servlet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importjavax.servlet.http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18080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MyServlet</w:t>
      </w:r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extends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HttpServlet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protected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doPost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HttpServletRequest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request, 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HttpServletResponse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response)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throwsServletException</w:t>
      </w:r>
      <w:proofErr w:type="spellEnd"/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response.setContentType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"text/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html;charset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=UTF-8");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</w:t>
      </w:r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name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request.getParameter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18080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user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</w:t>
      </w:r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pass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request.getParameter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18080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pass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pass.</w:t>
      </w:r>
      <w:r w:rsidRPr="0018080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equals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("1234"))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Cookie </w:t>
      </w:r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ck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Cookie(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18080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username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r w:rsidRPr="0018080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name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response.</w:t>
      </w:r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addCookie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080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ck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response.sendRedirect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18080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First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8080F" w:rsidRPr="0018080F" w:rsidRDefault="0018080F" w:rsidP="0018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080F" w:rsidRPr="0018080F" w:rsidRDefault="0018080F" w:rsidP="00180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First.java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java.io.*;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importjavax.servlet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importjavax.servlet.http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18080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First</w:t>
      </w:r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extends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HttpServlet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protected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doGet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HttpServletRequest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request, 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HttpServletResponse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response)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throwsServletException</w:t>
      </w:r>
      <w:proofErr w:type="spellEnd"/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response.setContentType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"text/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html;charset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=UTF-8");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PrintWriter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 = </w:t>
      </w:r>
      <w:proofErr w:type="spellStart"/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response.getWriter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Cookie[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cks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request.getCookies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out.println</w:t>
      </w:r>
      <w:proofErr w:type="spell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"Welcome "+</w:t>
      </w:r>
      <w:proofErr w:type="spellStart"/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cks</w:t>
      </w:r>
      <w:proofErr w:type="spellEnd"/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[0].</w:t>
      </w:r>
      <w:proofErr w:type="spellStart"/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getValue</w:t>
      </w:r>
      <w:proofErr w:type="spellEnd"/>
      <w:r w:rsidRPr="001808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8080F" w:rsidRPr="0018080F" w:rsidRDefault="0018080F" w:rsidP="0018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080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A408B" w:rsidRPr="00FA408B" w:rsidRDefault="002A1932" w:rsidP="00FA4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="00FA408B" w:rsidRPr="00FA40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 URL rewriting, a </w:t>
      </w:r>
      <w:proofErr w:type="gramStart"/>
      <w:r w:rsidR="00FA408B" w:rsidRPr="00FA408B">
        <w:rPr>
          <w:rFonts w:ascii="Times New Roman" w:eastAsia="Times New Roman" w:hAnsi="Times New Roman" w:cs="Times New Roman"/>
          <w:sz w:val="24"/>
          <w:szCs w:val="24"/>
          <w:lang w:eastAsia="en-IN"/>
        </w:rPr>
        <w:t>token(</w:t>
      </w:r>
      <w:proofErr w:type="gramEnd"/>
      <w:r w:rsidR="00FA408B" w:rsidRPr="00FA40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parameter) is added at the end of the URL. The token consist of name/value pair </w:t>
      </w:r>
      <w:proofErr w:type="spellStart"/>
      <w:r w:rsidR="00FA408B" w:rsidRPr="00FA408B">
        <w:rPr>
          <w:rFonts w:ascii="Times New Roman" w:eastAsia="Times New Roman" w:hAnsi="Times New Roman" w:cs="Times New Roman"/>
          <w:sz w:val="24"/>
          <w:szCs w:val="24"/>
          <w:lang w:eastAsia="en-IN"/>
        </w:rPr>
        <w:t>seperated</w:t>
      </w:r>
      <w:proofErr w:type="spellEnd"/>
      <w:r w:rsidR="00FA408B" w:rsidRPr="00FA40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an </w:t>
      </w:r>
      <w:proofErr w:type="gramStart"/>
      <w:r w:rsidR="00FA408B"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equal(</w:t>
      </w:r>
      <w:proofErr w:type="gramEnd"/>
      <w:r w:rsidR="00FA408B"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=)</w:t>
      </w:r>
      <w:r w:rsidR="00FA408B" w:rsidRPr="00FA40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sign.</w:t>
      </w:r>
    </w:p>
    <w:p w:rsidR="00FA408B" w:rsidRPr="00FA408B" w:rsidRDefault="00FA408B" w:rsidP="00FA4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0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Example:</w:t>
      </w:r>
    </w:p>
    <w:p w:rsidR="00FA408B" w:rsidRPr="00FA408B" w:rsidRDefault="00FA408B" w:rsidP="00FA4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876675" cy="2305050"/>
            <wp:effectExtent l="0" t="0" r="9525" b="0"/>
            <wp:docPr id="5" name="Picture 5" descr="using url rewriting for session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using url rewriting for session manag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08B" w:rsidRPr="00FA408B" w:rsidRDefault="00FA408B" w:rsidP="00FA4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0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the User clicks on the URL having parameters, the request goes to the </w:t>
      </w:r>
      <w:r w:rsidRPr="00FA40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Container</w:t>
      </w:r>
      <w:r w:rsidRPr="00FA40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extra bit of information at the end of URL. The </w:t>
      </w:r>
      <w:r w:rsidRPr="00FA40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Container</w:t>
      </w:r>
      <w:r w:rsidRPr="00FA40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fetch the extra part of the requested URL and use it for session management. </w:t>
      </w:r>
    </w:p>
    <w:p w:rsidR="00FA408B" w:rsidRPr="00FA408B" w:rsidRDefault="00FA408B" w:rsidP="00FA4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0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proofErr w:type="gram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getParameter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A40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is used to get the parameter value at the server side.</w:t>
      </w:r>
    </w:p>
    <w:p w:rsidR="00FA408B" w:rsidRPr="00FA408B" w:rsidRDefault="00C83216" w:rsidP="00FA4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21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FA408B" w:rsidRPr="00FA408B" w:rsidRDefault="00FA408B" w:rsidP="00FA40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A40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demonstrating usage of URL rewriting</w:t>
      </w:r>
    </w:p>
    <w:p w:rsidR="00FA408B" w:rsidRPr="00FA408B" w:rsidRDefault="00FA408B" w:rsidP="00FA4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08B">
        <w:rPr>
          <w:rFonts w:ascii="Times New Roman" w:eastAsia="Times New Roman" w:hAnsi="Times New Roman" w:cs="Times New Roman"/>
          <w:sz w:val="24"/>
          <w:szCs w:val="24"/>
          <w:lang w:eastAsia="en-IN"/>
        </w:rPr>
        <w:t>Below mentioned files are required for the example:</w:t>
      </w:r>
    </w:p>
    <w:p w:rsidR="00FA408B" w:rsidRPr="00FA408B" w:rsidRDefault="00FA408B" w:rsidP="00FA4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408B" w:rsidRPr="00FA408B" w:rsidRDefault="00FA408B" w:rsidP="00FA4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0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index.html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&lt;form method="post" action="</w:t>
      </w:r>
      <w:r w:rsidRPr="00FA40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validate</w:t>
      </w: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"&gt;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Name:</w:t>
      </w:r>
      <w:proofErr w:type="gram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&lt;input type="text" name="user" /&gt;&lt;</w:t>
      </w:r>
      <w:proofErr w:type="spell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/&gt;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Password:</w:t>
      </w:r>
      <w:proofErr w:type="gram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&lt;input type="text" name="pass" &gt;&lt;</w:t>
      </w:r>
      <w:proofErr w:type="spell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/&gt;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&lt;input type="submit" value="submit"&gt;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&lt;/form&gt;</w:t>
      </w:r>
    </w:p>
    <w:p w:rsidR="00FA408B" w:rsidRPr="00FA408B" w:rsidRDefault="00FA408B" w:rsidP="00FA4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408B" w:rsidRPr="00FA408B" w:rsidRDefault="00FA408B" w:rsidP="00FA4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0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web.xml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&lt;web-app...&gt;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servlet</w:t>
      </w:r>
      <w:proofErr w:type="gram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&lt;servlet-name&gt;</w:t>
      </w:r>
      <w:r w:rsidRPr="00FA40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validate</w:t>
      </w: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&lt;/servlet-name&gt;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servlet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-class&gt;</w:t>
      </w:r>
      <w:proofErr w:type="spellStart"/>
      <w:r w:rsidRPr="00FA40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MyServlet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servlet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-class&gt;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&lt;/servlet&gt;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servlet-mapping</w:t>
      </w:r>
      <w:proofErr w:type="gram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&lt;servlet-name&gt;</w:t>
      </w:r>
      <w:r w:rsidRPr="00FA40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validate</w:t>
      </w: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&lt;/servlet-name&gt;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-pattern&gt;/validate&lt;/</w:t>
      </w:r>
      <w:proofErr w:type="spell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-pattern&gt;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&lt;/servlet-mapping&gt;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servlet</w:t>
      </w:r>
      <w:proofErr w:type="gram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&lt;servlet-name&gt;</w:t>
      </w:r>
      <w:r w:rsidRPr="00FA40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First</w:t>
      </w: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&lt;/servlet-name&gt;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&lt;servlet-class&gt;</w:t>
      </w:r>
      <w:r w:rsidRPr="00FA40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First</w:t>
      </w: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&lt;/servlet-class&gt;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&lt;/servlet&gt;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servlet-mapping</w:t>
      </w:r>
      <w:proofErr w:type="gram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&lt;servlet-name&gt;</w:t>
      </w:r>
      <w:r w:rsidRPr="00FA40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First</w:t>
      </w: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&lt;/servlet-name&gt;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-pattern&gt;/First&lt;/</w:t>
      </w:r>
      <w:proofErr w:type="spell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-pattern&gt;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&lt;/servlet-mapping&gt;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welcome-file-list</w:t>
      </w:r>
      <w:proofErr w:type="gram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&lt;welcome-file&gt;</w:t>
      </w:r>
      <w:r w:rsidRPr="00FA40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index.html</w:t>
      </w: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&lt;/welcome-file&gt;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&lt;/welcome-file-list&gt;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&lt;/web-app&gt;</w:t>
      </w:r>
    </w:p>
    <w:p w:rsidR="00FA408B" w:rsidRPr="00FA408B" w:rsidRDefault="00FA408B" w:rsidP="00FA4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408B" w:rsidRPr="00FA408B" w:rsidRDefault="00FA408B" w:rsidP="00FA4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0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MyServlet.java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java.io.*;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importjavax.servlet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importjavax.servlet.http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FA408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MyServlet</w:t>
      </w:r>
      <w:r w:rsidRPr="00FA40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extends</w:t>
      </w: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HttpServlet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protected</w:t>
      </w:r>
      <w:proofErr w:type="gram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FA40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doPost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HttpServletRequest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request, </w:t>
      </w:r>
      <w:proofErr w:type="spell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HttpServletResponse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response)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throwsServletException</w:t>
      </w:r>
      <w:proofErr w:type="spellEnd"/>
      <w:proofErr w:type="gram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response.setContentType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"text/</w:t>
      </w:r>
      <w:proofErr w:type="spell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html;charset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=UTF-8");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</w:t>
      </w:r>
      <w:r w:rsidRPr="00FA40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name</w:t>
      </w: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request.getParameter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FA408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user</w:t>
      </w: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</w:t>
      </w:r>
      <w:r w:rsidRPr="00FA40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pass</w:t>
      </w: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request.getParameter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FA408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pass</w:t>
      </w: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pass.</w:t>
      </w:r>
      <w:r w:rsidRPr="00FA408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equals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("1234"))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response.sendRedirect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A408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proofErr w:type="spellStart"/>
      <w:r w:rsidRPr="00FA408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First?user_name</w:t>
      </w:r>
      <w:proofErr w:type="spellEnd"/>
      <w:r w:rsidRPr="00FA408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="+</w:t>
      </w:r>
      <w:r w:rsidRPr="00FA408B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en-IN"/>
        </w:rPr>
        <w:t>name</w:t>
      </w:r>
      <w:r w:rsidRPr="00FA408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+""</w:t>
      </w: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  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A408B" w:rsidRPr="00FA408B" w:rsidRDefault="00FA408B" w:rsidP="00FA4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408B" w:rsidRPr="00FA408B" w:rsidRDefault="00FA408B" w:rsidP="00FA4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0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First.java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java.io.*;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importjavax.servlet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importjavax.servlet.http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FA408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First</w:t>
      </w:r>
      <w:r w:rsidRPr="00FA40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extends</w:t>
      </w: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HttpServlet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protected</w:t>
      </w:r>
      <w:proofErr w:type="gram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FA40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doGet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HttpServletRequest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request, </w:t>
      </w:r>
      <w:proofErr w:type="spell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HttpServletResponse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response)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throwsServletException</w:t>
      </w:r>
      <w:proofErr w:type="spellEnd"/>
      <w:proofErr w:type="gram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response.setContentType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"text/</w:t>
      </w:r>
      <w:proofErr w:type="spell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html;charset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=UTF-8");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PrintWriter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 = </w:t>
      </w:r>
      <w:proofErr w:type="spellStart"/>
      <w:proofErr w:type="gram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response.getWriter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</w:t>
      </w:r>
      <w:r w:rsidRPr="00FA408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user</w:t>
      </w: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request.getParameter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FA408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user_name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out.println</w:t>
      </w:r>
      <w:proofErr w:type="spell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"Welcome "+user);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408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838EB" w:rsidRDefault="008838EB"/>
    <w:p w:rsidR="00AC5FE6" w:rsidRDefault="00AC5FE6"/>
    <w:p w:rsidR="00AC5FE6" w:rsidRDefault="00AC5FE6"/>
    <w:p w:rsidR="00AC5FE6" w:rsidRDefault="00AC5FE6"/>
    <w:p w:rsidR="00AC5FE6" w:rsidRDefault="00AC5FE6" w:rsidP="00AC5FE6">
      <w:pPr>
        <w:pStyle w:val="Heading1"/>
        <w:numPr>
          <w:ilvl w:val="0"/>
          <w:numId w:val="1"/>
        </w:numPr>
        <w:shd w:val="clear" w:color="auto" w:fill="FFFFFF"/>
        <w:spacing w:before="75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Hidden Form Field</w:t>
      </w:r>
    </w:p>
    <w:p w:rsidR="00AC5FE6" w:rsidRDefault="00AC5FE6" w:rsidP="00AC5FE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case of Hidden Form Field 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a hidden (invisible)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textfield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is used for maintaining the state of </w:t>
      </w:r>
      <w:proofErr w:type="gramStart"/>
      <w:r>
        <w:rPr>
          <w:rFonts w:ascii="Verdana" w:hAnsi="Verdana"/>
          <w:color w:val="000000"/>
          <w:sz w:val="20"/>
          <w:szCs w:val="20"/>
        </w:rPr>
        <w:t>an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user.</w:t>
      </w:r>
    </w:p>
    <w:p w:rsidR="00AC5FE6" w:rsidRDefault="00AC5FE6" w:rsidP="00AC5FE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In such case, we store the information in the hidden field and get it from another </w:t>
      </w:r>
      <w:proofErr w:type="spellStart"/>
      <w:r>
        <w:rPr>
          <w:rFonts w:ascii="Verdana" w:hAnsi="Verdana"/>
          <w:color w:val="000000"/>
          <w:sz w:val="20"/>
          <w:szCs w:val="20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</w:rPr>
        <w:t>. This approach is better if we have to submit form in all the pages and we don't want to depend on the browser.</w:t>
      </w:r>
    </w:p>
    <w:p w:rsidR="00AC5FE6" w:rsidRDefault="00AC5FE6" w:rsidP="00AC5FE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the code to store value in hidden field.</w:t>
      </w:r>
    </w:p>
    <w:p w:rsidR="00AC5FE6" w:rsidRDefault="00AC5FE6" w:rsidP="00AC5FE6">
      <w:pPr>
        <w:numPr>
          <w:ilvl w:val="0"/>
          <w:numId w:val="3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&lt;input type=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"hidden"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name=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uname</w:t>
      </w:r>
      <w:proofErr w:type="spell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value=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Vimal</w:t>
      </w:r>
      <w:proofErr w:type="spell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Jaiswal</w:t>
      </w:r>
      <w:proofErr w:type="spell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&gt;  </w:t>
      </w:r>
    </w:p>
    <w:p w:rsidR="00AC5FE6" w:rsidRDefault="00AC5FE6" w:rsidP="00AC5FE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Here, </w:t>
      </w:r>
      <w:proofErr w:type="spellStart"/>
      <w:r>
        <w:rPr>
          <w:rFonts w:ascii="Verdana" w:hAnsi="Verdana"/>
          <w:color w:val="000000"/>
          <w:sz w:val="20"/>
          <w:szCs w:val="20"/>
        </w:rPr>
        <w:t>uname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is the hidden field name and </w:t>
      </w:r>
      <w:proofErr w:type="spellStart"/>
      <w:r>
        <w:rPr>
          <w:rFonts w:ascii="Verdana" w:hAnsi="Verdana"/>
          <w:color w:val="000000"/>
          <w:sz w:val="20"/>
          <w:szCs w:val="20"/>
        </w:rPr>
        <w:t>Vimal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Jaiswal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is the hidden field value.</w:t>
      </w:r>
    </w:p>
    <w:p w:rsidR="00AC5FE6" w:rsidRDefault="00AC5FE6" w:rsidP="00AC5FE6">
      <w:pPr>
        <w:rPr>
          <w:rFonts w:ascii="Times New Roman" w:hAnsi="Times New Roman"/>
          <w:sz w:val="24"/>
          <w:szCs w:val="24"/>
        </w:rPr>
      </w:pPr>
      <w:r>
        <w:pict>
          <v:rect id="_x0000_i1033" style="width:0;height:.75pt" o:hralign="center" o:hrstd="t" o:hrnoshade="t" o:hr="t" fillcolor="#d4d4d4" stroked="f"/>
        </w:pict>
      </w:r>
    </w:p>
    <w:p w:rsidR="00AC5FE6" w:rsidRDefault="00AC5FE6" w:rsidP="00AC5FE6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Real application of hidden form field</w:t>
      </w:r>
    </w:p>
    <w:p w:rsidR="00AC5FE6" w:rsidRDefault="00AC5FE6" w:rsidP="00AC5FE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is widely used in comment form of a website. In such case, we store page id or page name in the hidden field so that each page can be uniquely identified.</w:t>
      </w:r>
    </w:p>
    <w:p w:rsidR="00AC5FE6" w:rsidRDefault="00AC5FE6" w:rsidP="00AC5FE6">
      <w:pPr>
        <w:rPr>
          <w:rFonts w:ascii="Times New Roman" w:hAnsi="Times New Roman"/>
          <w:sz w:val="24"/>
          <w:szCs w:val="24"/>
        </w:rPr>
      </w:pPr>
      <w:r>
        <w:pict>
          <v:rect id="_x0000_i1034" style="width:0;height:.75pt" o:hralign="center" o:hrstd="t" o:hrnoshade="t" o:hr="t" fillcolor="#d4d4d4" stroked="f"/>
        </w:pict>
      </w:r>
    </w:p>
    <w:p w:rsidR="00AC5FE6" w:rsidRDefault="00AC5FE6" w:rsidP="00AC5FE6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Advantage of Hidden Form Field</w:t>
      </w:r>
    </w:p>
    <w:p w:rsidR="00AC5FE6" w:rsidRDefault="00AC5FE6" w:rsidP="00AC5FE6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will always work whether cookie is disabled or not.</w:t>
      </w:r>
    </w:p>
    <w:p w:rsidR="00AC5FE6" w:rsidRDefault="00AC5FE6" w:rsidP="00AC5FE6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Disadvantage of Hidden Form Field:</w:t>
      </w:r>
    </w:p>
    <w:p w:rsidR="00AC5FE6" w:rsidRDefault="00AC5FE6" w:rsidP="00AC5FE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is maintained at server side.</w:t>
      </w:r>
    </w:p>
    <w:p w:rsidR="00AC5FE6" w:rsidRDefault="00AC5FE6" w:rsidP="00AC5FE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Extra form submission is required on each </w:t>
      </w:r>
      <w:proofErr w:type="gramStart"/>
      <w:r>
        <w:rPr>
          <w:rFonts w:ascii="Verdana" w:hAnsi="Verdana"/>
          <w:color w:val="000000"/>
          <w:sz w:val="20"/>
          <w:szCs w:val="20"/>
        </w:rPr>
        <w:t>pages</w:t>
      </w:r>
      <w:proofErr w:type="gramEnd"/>
      <w:r>
        <w:rPr>
          <w:rFonts w:ascii="Verdana" w:hAnsi="Verdana"/>
          <w:color w:val="000000"/>
          <w:sz w:val="20"/>
          <w:szCs w:val="20"/>
        </w:rPr>
        <w:t>.</w:t>
      </w:r>
    </w:p>
    <w:p w:rsidR="00AC5FE6" w:rsidRDefault="00AC5FE6" w:rsidP="00AC5FE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Only textual information can be used.</w:t>
      </w:r>
    </w:p>
    <w:p w:rsidR="00AC5FE6" w:rsidRDefault="00AC5FE6" w:rsidP="00AC5FE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pict>
          <v:rect id="_x0000_i1035" style="width:0;height:.75pt" o:hralign="center" o:hrstd="t" o:hrnoshade="t" o:hr="t" fillcolor="#d4d4d4" stroked="f"/>
        </w:pict>
      </w:r>
    </w:p>
    <w:p w:rsidR="00AC5FE6" w:rsidRDefault="00AC5FE6" w:rsidP="00AC5FE6">
      <w:pPr>
        <w:pStyle w:val="Heading3"/>
        <w:shd w:val="clear" w:color="auto" w:fill="FFFFFF"/>
        <w:rPr>
          <w:rFonts w:ascii="Tahoma" w:hAnsi="Tahoma" w:cs="Tahoma"/>
          <w:b w:val="0"/>
          <w:bCs w:val="0"/>
          <w:color w:val="610B4B"/>
          <w:sz w:val="33"/>
          <w:szCs w:val="33"/>
        </w:rPr>
      </w:pPr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>Example of using Hidden Form Field</w:t>
      </w:r>
    </w:p>
    <w:p w:rsidR="00AC5FE6" w:rsidRDefault="00AC5FE6" w:rsidP="00AC5FE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In this example, we are storing the name of the user in a hidden </w:t>
      </w:r>
      <w:proofErr w:type="spellStart"/>
      <w:r>
        <w:rPr>
          <w:rFonts w:ascii="Verdana" w:hAnsi="Verdana"/>
          <w:color w:val="000000"/>
          <w:sz w:val="20"/>
          <w:szCs w:val="20"/>
        </w:rPr>
        <w:t>textfield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and getting that value from another </w:t>
      </w:r>
      <w:proofErr w:type="spellStart"/>
      <w:r>
        <w:rPr>
          <w:rFonts w:ascii="Verdana" w:hAnsi="Verdana"/>
          <w:color w:val="000000"/>
          <w:sz w:val="20"/>
          <w:szCs w:val="20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AC5FE6" w:rsidRDefault="00AC5FE6" w:rsidP="00AC5FE6">
      <w:pPr>
        <w:rPr>
          <w:ins w:id="1" w:author="Unknown"/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667500" cy="2933700"/>
            <wp:effectExtent l="19050" t="0" r="0" b="0"/>
            <wp:docPr id="12" name="Picture 12" descr="Hidden Form Field in Serv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idden Form Field in Servle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FE6" w:rsidRDefault="00AC5FE6" w:rsidP="00AC5FE6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index.html</w:t>
      </w:r>
    </w:p>
    <w:p w:rsidR="00AC5FE6" w:rsidRDefault="00AC5FE6" w:rsidP="00AC5FE6">
      <w:pPr>
        <w:numPr>
          <w:ilvl w:val="0"/>
          <w:numId w:val="6"/>
        </w:numPr>
        <w:spacing w:after="0" w:line="315" w:lineRule="atLeast"/>
        <w:ind w:left="0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&lt;form action=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"servlet1"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&gt;  </w:t>
      </w:r>
    </w:p>
    <w:p w:rsidR="00AC5FE6" w:rsidRDefault="00AC5FE6" w:rsidP="00AC5FE6">
      <w:pPr>
        <w:numPr>
          <w:ilvl w:val="0"/>
          <w:numId w:val="6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Name:&lt;input type=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"text"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name=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userName</w:t>
      </w:r>
      <w:proofErr w:type="spell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/&gt;&lt;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/&gt;  </w:t>
      </w:r>
    </w:p>
    <w:p w:rsidR="00AC5FE6" w:rsidRDefault="00AC5FE6" w:rsidP="00AC5FE6">
      <w:pPr>
        <w:numPr>
          <w:ilvl w:val="0"/>
          <w:numId w:val="6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&lt;input type=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"submit"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value=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"go"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/&gt;  </w:t>
      </w:r>
    </w:p>
    <w:p w:rsidR="00AC5FE6" w:rsidRDefault="00AC5FE6" w:rsidP="00AC5FE6">
      <w:pPr>
        <w:numPr>
          <w:ilvl w:val="0"/>
          <w:numId w:val="6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&lt;/form&gt;  </w:t>
      </w:r>
    </w:p>
    <w:p w:rsidR="00AC5FE6" w:rsidRDefault="00AC5FE6" w:rsidP="00AC5FE6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FirstServlet.java</w:t>
      </w:r>
    </w:p>
    <w:p w:rsidR="00AC5FE6" w:rsidRDefault="00AC5FE6" w:rsidP="00AC5FE6">
      <w:pPr>
        <w:numPr>
          <w:ilvl w:val="0"/>
          <w:numId w:val="7"/>
        </w:numPr>
        <w:spacing w:after="0" w:line="315" w:lineRule="atLeast"/>
        <w:ind w:left="0"/>
        <w:rPr>
          <w:rFonts w:ascii="Verdana" w:hAnsi="Verdana" w:cs="Times New Roman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import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java.io.*;  </w:t>
      </w:r>
    </w:p>
    <w:p w:rsidR="00AC5FE6" w:rsidRDefault="00AC5FE6" w:rsidP="00AC5FE6">
      <w:pPr>
        <w:numPr>
          <w:ilvl w:val="0"/>
          <w:numId w:val="7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import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javax.servlet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.*;  </w:t>
      </w:r>
    </w:p>
    <w:p w:rsidR="00AC5FE6" w:rsidRDefault="00AC5FE6" w:rsidP="00AC5FE6">
      <w:pPr>
        <w:numPr>
          <w:ilvl w:val="0"/>
          <w:numId w:val="7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import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javax.servlet.http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.*;  </w:t>
      </w:r>
    </w:p>
    <w:p w:rsidR="00AC5FE6" w:rsidRDefault="00AC5FE6" w:rsidP="00AC5FE6">
      <w:pPr>
        <w:numPr>
          <w:ilvl w:val="0"/>
          <w:numId w:val="7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C5FE6" w:rsidRDefault="00AC5FE6" w:rsidP="00AC5FE6">
      <w:pPr>
        <w:numPr>
          <w:ilvl w:val="0"/>
          <w:numId w:val="7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FirstServlet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HttpServlet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</w:t>
      </w:r>
    </w:p>
    <w:p w:rsidR="00AC5FE6" w:rsidRDefault="00AC5FE6" w:rsidP="00AC5FE6">
      <w:pPr>
        <w:numPr>
          <w:ilvl w:val="0"/>
          <w:numId w:val="7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doGet(HttpServletRequest request, HttpServletResponse response){  </w:t>
      </w:r>
    </w:p>
    <w:p w:rsidR="00AC5FE6" w:rsidRDefault="00AC5FE6" w:rsidP="00AC5FE6">
      <w:pPr>
        <w:numPr>
          <w:ilvl w:val="0"/>
          <w:numId w:val="7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try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AC5FE6" w:rsidRDefault="00AC5FE6" w:rsidP="00AC5FE6">
      <w:pPr>
        <w:numPr>
          <w:ilvl w:val="0"/>
          <w:numId w:val="7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C5FE6" w:rsidRDefault="00AC5FE6" w:rsidP="00AC5FE6">
      <w:pPr>
        <w:numPr>
          <w:ilvl w:val="0"/>
          <w:numId w:val="7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response.setContentType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"text/html"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AC5FE6" w:rsidRDefault="00AC5FE6" w:rsidP="00AC5FE6">
      <w:pPr>
        <w:numPr>
          <w:ilvl w:val="0"/>
          <w:numId w:val="7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PrintWriter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out =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response.getWriter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AC5FE6" w:rsidRDefault="00AC5FE6" w:rsidP="00AC5FE6">
      <w:pPr>
        <w:numPr>
          <w:ilvl w:val="0"/>
          <w:numId w:val="7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AC5FE6" w:rsidRDefault="00AC5FE6" w:rsidP="00AC5FE6">
      <w:pPr>
        <w:numPr>
          <w:ilvl w:val="0"/>
          <w:numId w:val="7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String n=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request.getParameter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userName</w:t>
      </w:r>
      <w:proofErr w:type="spell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AC5FE6" w:rsidRDefault="00AC5FE6" w:rsidP="00AC5FE6">
      <w:pPr>
        <w:numPr>
          <w:ilvl w:val="0"/>
          <w:numId w:val="7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out.print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"Welcome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+n);  </w:t>
      </w:r>
    </w:p>
    <w:p w:rsidR="00AC5FE6" w:rsidRDefault="00AC5FE6" w:rsidP="00AC5FE6">
      <w:pPr>
        <w:numPr>
          <w:ilvl w:val="0"/>
          <w:numId w:val="7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AC5FE6" w:rsidRDefault="00AC5FE6" w:rsidP="00AC5FE6">
      <w:pPr>
        <w:numPr>
          <w:ilvl w:val="0"/>
          <w:numId w:val="7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//creating form that have invisible </w:t>
      </w:r>
      <w:proofErr w:type="spellStart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textfield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C5FE6" w:rsidRDefault="00AC5FE6" w:rsidP="00AC5FE6">
      <w:pPr>
        <w:numPr>
          <w:ilvl w:val="0"/>
          <w:numId w:val="7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out.print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"&lt;form action='servlet2'&gt;"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AC5FE6" w:rsidRDefault="00AC5FE6" w:rsidP="00AC5FE6">
      <w:pPr>
        <w:numPr>
          <w:ilvl w:val="0"/>
          <w:numId w:val="7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out.print(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"&lt;input type='hidden' name='uname' value='"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+n+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"'&gt;"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AC5FE6" w:rsidRDefault="00AC5FE6" w:rsidP="00AC5FE6">
      <w:pPr>
        <w:numPr>
          <w:ilvl w:val="0"/>
          <w:numId w:val="7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out.print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"&lt;input type='submit' value='go'&gt;"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AC5FE6" w:rsidRDefault="00AC5FE6" w:rsidP="00AC5FE6">
      <w:pPr>
        <w:numPr>
          <w:ilvl w:val="0"/>
          <w:numId w:val="7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out.print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"&lt;/form&gt;"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AC5FE6" w:rsidRDefault="00AC5FE6" w:rsidP="00AC5FE6">
      <w:pPr>
        <w:numPr>
          <w:ilvl w:val="0"/>
          <w:numId w:val="7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out.close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AC5FE6" w:rsidRDefault="00AC5FE6" w:rsidP="00AC5FE6">
      <w:pPr>
        <w:numPr>
          <w:ilvl w:val="0"/>
          <w:numId w:val="7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C5FE6" w:rsidRDefault="00AC5FE6" w:rsidP="00AC5FE6">
      <w:pPr>
        <w:numPr>
          <w:ilvl w:val="0"/>
          <w:numId w:val="7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  }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catch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(Exception e){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(e);}  </w:t>
      </w:r>
    </w:p>
    <w:p w:rsidR="00AC5FE6" w:rsidRDefault="00AC5FE6" w:rsidP="00AC5FE6">
      <w:pPr>
        <w:numPr>
          <w:ilvl w:val="0"/>
          <w:numId w:val="7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AC5FE6" w:rsidRDefault="00AC5FE6" w:rsidP="00AC5FE6">
      <w:pPr>
        <w:numPr>
          <w:ilvl w:val="0"/>
          <w:numId w:val="7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C5FE6" w:rsidRDefault="00AC5FE6" w:rsidP="00AC5FE6">
      <w:pPr>
        <w:numPr>
          <w:ilvl w:val="0"/>
          <w:numId w:val="7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AC5FE6" w:rsidRDefault="00AC5FE6" w:rsidP="00AC5FE6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SecondServlet.java</w:t>
      </w:r>
    </w:p>
    <w:p w:rsidR="00AC5FE6" w:rsidRDefault="00AC5FE6" w:rsidP="00AC5FE6">
      <w:pPr>
        <w:numPr>
          <w:ilvl w:val="0"/>
          <w:numId w:val="8"/>
        </w:numPr>
        <w:spacing w:after="0" w:line="315" w:lineRule="atLeast"/>
        <w:ind w:left="0"/>
        <w:rPr>
          <w:rFonts w:ascii="Verdana" w:hAnsi="Verdana" w:cs="Times New Roman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import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java.io.*;  </w:t>
      </w:r>
    </w:p>
    <w:p w:rsidR="00AC5FE6" w:rsidRDefault="00AC5FE6" w:rsidP="00AC5FE6">
      <w:pPr>
        <w:numPr>
          <w:ilvl w:val="0"/>
          <w:numId w:val="8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import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javax.servlet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.*;  </w:t>
      </w:r>
    </w:p>
    <w:p w:rsidR="00AC5FE6" w:rsidRDefault="00AC5FE6" w:rsidP="00AC5FE6">
      <w:pPr>
        <w:numPr>
          <w:ilvl w:val="0"/>
          <w:numId w:val="8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import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javax.servlet.http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.*;  </w:t>
      </w:r>
    </w:p>
    <w:p w:rsidR="00AC5FE6" w:rsidRDefault="00AC5FE6" w:rsidP="00AC5FE6">
      <w:pPr>
        <w:numPr>
          <w:ilvl w:val="0"/>
          <w:numId w:val="8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SecondServlet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HttpServlet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</w:t>
      </w:r>
    </w:p>
    <w:p w:rsidR="00AC5FE6" w:rsidRDefault="00AC5FE6" w:rsidP="00AC5FE6">
      <w:pPr>
        <w:numPr>
          <w:ilvl w:val="0"/>
          <w:numId w:val="8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doGet(HttpServletRequest request, HttpServletResponse response)  </w:t>
      </w:r>
    </w:p>
    <w:p w:rsidR="00AC5FE6" w:rsidRDefault="00AC5FE6" w:rsidP="00AC5FE6">
      <w:pPr>
        <w:numPr>
          <w:ilvl w:val="0"/>
          <w:numId w:val="8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try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AC5FE6" w:rsidRDefault="00AC5FE6" w:rsidP="00AC5FE6">
      <w:pPr>
        <w:numPr>
          <w:ilvl w:val="0"/>
          <w:numId w:val="8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response.setContentType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"text/html"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AC5FE6" w:rsidRDefault="00AC5FE6" w:rsidP="00AC5FE6">
      <w:pPr>
        <w:numPr>
          <w:ilvl w:val="0"/>
          <w:numId w:val="8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PrintWriter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out =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response.getWriter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AC5FE6" w:rsidRDefault="00AC5FE6" w:rsidP="00AC5FE6">
      <w:pPr>
        <w:numPr>
          <w:ilvl w:val="0"/>
          <w:numId w:val="8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AC5FE6" w:rsidRDefault="00AC5FE6" w:rsidP="00AC5FE6">
      <w:pPr>
        <w:numPr>
          <w:ilvl w:val="0"/>
          <w:numId w:val="8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//Getting the value from the hidden field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C5FE6" w:rsidRDefault="00AC5FE6" w:rsidP="00AC5FE6">
      <w:pPr>
        <w:numPr>
          <w:ilvl w:val="0"/>
          <w:numId w:val="8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String n=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request.getParameter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uname</w:t>
      </w:r>
      <w:proofErr w:type="spell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AC5FE6" w:rsidRDefault="00AC5FE6" w:rsidP="00AC5FE6">
      <w:pPr>
        <w:numPr>
          <w:ilvl w:val="0"/>
          <w:numId w:val="8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out.print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"Hello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+n);  </w:t>
      </w:r>
    </w:p>
    <w:p w:rsidR="00AC5FE6" w:rsidRDefault="00AC5FE6" w:rsidP="00AC5FE6">
      <w:pPr>
        <w:numPr>
          <w:ilvl w:val="0"/>
          <w:numId w:val="8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C5FE6" w:rsidRDefault="00AC5FE6" w:rsidP="00AC5FE6">
      <w:pPr>
        <w:numPr>
          <w:ilvl w:val="0"/>
          <w:numId w:val="8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out.close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AC5FE6" w:rsidRDefault="00AC5FE6" w:rsidP="00AC5FE6">
      <w:pPr>
        <w:numPr>
          <w:ilvl w:val="0"/>
          <w:numId w:val="8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  }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catch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(Exception e){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(e);}  </w:t>
      </w:r>
    </w:p>
    <w:p w:rsidR="00AC5FE6" w:rsidRDefault="00AC5FE6" w:rsidP="00AC5FE6">
      <w:pPr>
        <w:numPr>
          <w:ilvl w:val="0"/>
          <w:numId w:val="8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AC5FE6" w:rsidRDefault="00AC5FE6" w:rsidP="00AC5FE6">
      <w:pPr>
        <w:numPr>
          <w:ilvl w:val="0"/>
          <w:numId w:val="8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AC5FE6" w:rsidRDefault="00AC5FE6" w:rsidP="00AC5FE6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web.xml</w:t>
      </w:r>
    </w:p>
    <w:p w:rsidR="00AC5FE6" w:rsidRDefault="00AC5FE6" w:rsidP="00AC5FE6">
      <w:pPr>
        <w:numPr>
          <w:ilvl w:val="0"/>
          <w:numId w:val="9"/>
        </w:numPr>
        <w:spacing w:after="0" w:line="315" w:lineRule="atLeast"/>
        <w:ind w:left="0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&lt;web-app&gt;  </w:t>
      </w:r>
    </w:p>
    <w:p w:rsidR="00AC5FE6" w:rsidRDefault="00AC5FE6" w:rsidP="00AC5FE6">
      <w:pPr>
        <w:numPr>
          <w:ilvl w:val="0"/>
          <w:numId w:val="9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C5FE6" w:rsidRDefault="00AC5FE6" w:rsidP="00AC5FE6">
      <w:pPr>
        <w:numPr>
          <w:ilvl w:val="0"/>
          <w:numId w:val="9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&gt;  </w:t>
      </w:r>
    </w:p>
    <w:p w:rsidR="00AC5FE6" w:rsidRDefault="00AC5FE6" w:rsidP="00AC5FE6">
      <w:pPr>
        <w:numPr>
          <w:ilvl w:val="0"/>
          <w:numId w:val="9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-name&gt;s1&lt;/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-name&gt;  </w:t>
      </w:r>
    </w:p>
    <w:p w:rsidR="00AC5FE6" w:rsidRDefault="00AC5FE6" w:rsidP="00AC5FE6">
      <w:pPr>
        <w:numPr>
          <w:ilvl w:val="0"/>
          <w:numId w:val="9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&gt;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FirstServlet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&gt;  </w:t>
      </w:r>
    </w:p>
    <w:p w:rsidR="00AC5FE6" w:rsidRDefault="00AC5FE6" w:rsidP="00AC5FE6">
      <w:pPr>
        <w:numPr>
          <w:ilvl w:val="0"/>
          <w:numId w:val="9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&gt;  </w:t>
      </w:r>
    </w:p>
    <w:p w:rsidR="00AC5FE6" w:rsidRDefault="00AC5FE6" w:rsidP="00AC5FE6">
      <w:pPr>
        <w:numPr>
          <w:ilvl w:val="0"/>
          <w:numId w:val="9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C5FE6" w:rsidRDefault="00AC5FE6" w:rsidP="00AC5FE6">
      <w:pPr>
        <w:numPr>
          <w:ilvl w:val="0"/>
          <w:numId w:val="9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-mapping&gt;  </w:t>
      </w:r>
    </w:p>
    <w:p w:rsidR="00AC5FE6" w:rsidRDefault="00AC5FE6" w:rsidP="00AC5FE6">
      <w:pPr>
        <w:numPr>
          <w:ilvl w:val="0"/>
          <w:numId w:val="9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-name&gt;s1&lt;/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-name&gt;  </w:t>
      </w:r>
    </w:p>
    <w:p w:rsidR="00AC5FE6" w:rsidRDefault="00AC5FE6" w:rsidP="00AC5FE6">
      <w:pPr>
        <w:numPr>
          <w:ilvl w:val="0"/>
          <w:numId w:val="9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url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-pattern&gt;/servlet1&lt;/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url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-pattern&gt;  </w:t>
      </w:r>
    </w:p>
    <w:p w:rsidR="00AC5FE6" w:rsidRDefault="00AC5FE6" w:rsidP="00AC5FE6">
      <w:pPr>
        <w:numPr>
          <w:ilvl w:val="0"/>
          <w:numId w:val="9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-mapping&gt;  </w:t>
      </w:r>
    </w:p>
    <w:p w:rsidR="00AC5FE6" w:rsidRDefault="00AC5FE6" w:rsidP="00AC5FE6">
      <w:pPr>
        <w:numPr>
          <w:ilvl w:val="0"/>
          <w:numId w:val="9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C5FE6" w:rsidRDefault="00AC5FE6" w:rsidP="00AC5FE6">
      <w:pPr>
        <w:numPr>
          <w:ilvl w:val="0"/>
          <w:numId w:val="9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&gt;  </w:t>
      </w:r>
    </w:p>
    <w:p w:rsidR="00AC5FE6" w:rsidRDefault="00AC5FE6" w:rsidP="00AC5FE6">
      <w:pPr>
        <w:numPr>
          <w:ilvl w:val="0"/>
          <w:numId w:val="9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-name&gt;s2&lt;/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-name&gt;  </w:t>
      </w:r>
    </w:p>
    <w:p w:rsidR="00AC5FE6" w:rsidRDefault="00AC5FE6" w:rsidP="00AC5FE6">
      <w:pPr>
        <w:numPr>
          <w:ilvl w:val="0"/>
          <w:numId w:val="9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&gt;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SecondServlet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&gt;  </w:t>
      </w:r>
    </w:p>
    <w:p w:rsidR="00AC5FE6" w:rsidRDefault="00AC5FE6" w:rsidP="00AC5FE6">
      <w:pPr>
        <w:numPr>
          <w:ilvl w:val="0"/>
          <w:numId w:val="9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&lt;/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&gt;  </w:t>
      </w:r>
    </w:p>
    <w:p w:rsidR="00AC5FE6" w:rsidRDefault="00AC5FE6" w:rsidP="00AC5FE6">
      <w:pPr>
        <w:numPr>
          <w:ilvl w:val="0"/>
          <w:numId w:val="9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C5FE6" w:rsidRDefault="00AC5FE6" w:rsidP="00AC5FE6">
      <w:pPr>
        <w:numPr>
          <w:ilvl w:val="0"/>
          <w:numId w:val="9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-mapping&gt;  </w:t>
      </w:r>
    </w:p>
    <w:p w:rsidR="00AC5FE6" w:rsidRDefault="00AC5FE6" w:rsidP="00AC5FE6">
      <w:pPr>
        <w:numPr>
          <w:ilvl w:val="0"/>
          <w:numId w:val="9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-name&gt;s2&lt;/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-name&gt;  </w:t>
      </w:r>
    </w:p>
    <w:p w:rsidR="00AC5FE6" w:rsidRDefault="00AC5FE6" w:rsidP="00AC5FE6">
      <w:pPr>
        <w:numPr>
          <w:ilvl w:val="0"/>
          <w:numId w:val="9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url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-pattern&gt;/servlet2&lt;/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url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-pattern&gt;  </w:t>
      </w:r>
    </w:p>
    <w:p w:rsidR="00AC5FE6" w:rsidRDefault="00AC5FE6" w:rsidP="00AC5FE6">
      <w:pPr>
        <w:numPr>
          <w:ilvl w:val="0"/>
          <w:numId w:val="9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-mapping&gt;  </w:t>
      </w:r>
    </w:p>
    <w:p w:rsidR="00AC5FE6" w:rsidRDefault="00AC5FE6" w:rsidP="00AC5FE6">
      <w:pPr>
        <w:numPr>
          <w:ilvl w:val="0"/>
          <w:numId w:val="9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C5FE6" w:rsidRDefault="00AC5FE6" w:rsidP="00AC5FE6">
      <w:pPr>
        <w:numPr>
          <w:ilvl w:val="0"/>
          <w:numId w:val="9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&lt;/web-app&gt;  </w:t>
      </w:r>
    </w:p>
    <w:p w:rsidR="00AC5FE6" w:rsidRDefault="00AC5FE6" w:rsidP="00AC5FE6"/>
    <w:sectPr w:rsidR="00AC5FE6" w:rsidSect="00C83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D545B"/>
    <w:multiLevelType w:val="multilevel"/>
    <w:tmpl w:val="D72A2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C75AAC"/>
    <w:multiLevelType w:val="multilevel"/>
    <w:tmpl w:val="72C2E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437857"/>
    <w:multiLevelType w:val="multilevel"/>
    <w:tmpl w:val="D55CE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872086"/>
    <w:multiLevelType w:val="multilevel"/>
    <w:tmpl w:val="D062E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4817BD"/>
    <w:multiLevelType w:val="multilevel"/>
    <w:tmpl w:val="B860C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0E186B"/>
    <w:multiLevelType w:val="multilevel"/>
    <w:tmpl w:val="0358A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CFE7683"/>
    <w:multiLevelType w:val="multilevel"/>
    <w:tmpl w:val="A4CEF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D73BAD"/>
    <w:multiLevelType w:val="multilevel"/>
    <w:tmpl w:val="33DE3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E96BF6"/>
    <w:multiLevelType w:val="multilevel"/>
    <w:tmpl w:val="2FA8B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NTUyMDQytTA1MAGyLZR0lIJTi4sz8/NACoxqAeuVyTAsAAAA"/>
  </w:docVars>
  <w:rsids>
    <w:rsidRoot w:val="0018080F"/>
    <w:rsid w:val="0018080F"/>
    <w:rsid w:val="002A1932"/>
    <w:rsid w:val="004C6524"/>
    <w:rsid w:val="005A49A8"/>
    <w:rsid w:val="008838EB"/>
    <w:rsid w:val="009A43B8"/>
    <w:rsid w:val="00AC5FE6"/>
    <w:rsid w:val="00B11AA1"/>
    <w:rsid w:val="00C83216"/>
    <w:rsid w:val="00FA4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216"/>
  </w:style>
  <w:style w:type="paragraph" w:styleId="Heading1">
    <w:name w:val="heading 1"/>
    <w:basedOn w:val="Normal"/>
    <w:next w:val="Normal"/>
    <w:link w:val="Heading1Char"/>
    <w:uiPriority w:val="9"/>
    <w:qFormat/>
    <w:rsid w:val="00AC5F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1808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808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080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8080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80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8080F"/>
    <w:rPr>
      <w:rFonts w:ascii="Courier New" w:eastAsia="Times New Roman" w:hAnsi="Courier New" w:cs="Courier New"/>
      <w:sz w:val="20"/>
      <w:szCs w:val="20"/>
    </w:rPr>
  </w:style>
  <w:style w:type="paragraph" w:customStyle="1" w:styleId="center">
    <w:name w:val="center"/>
    <w:basedOn w:val="Normal"/>
    <w:rsid w:val="00180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08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080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8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5F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5F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AC5FE6"/>
    <w:rPr>
      <w:color w:val="0000FF"/>
      <w:u w:val="single"/>
    </w:rPr>
  </w:style>
  <w:style w:type="character" w:customStyle="1" w:styleId="string">
    <w:name w:val="string"/>
    <w:basedOn w:val="DefaultParagraphFont"/>
    <w:rsid w:val="00AC5FE6"/>
  </w:style>
  <w:style w:type="character" w:customStyle="1" w:styleId="keyword">
    <w:name w:val="keyword"/>
    <w:basedOn w:val="DefaultParagraphFont"/>
    <w:rsid w:val="00AC5FE6"/>
  </w:style>
  <w:style w:type="character" w:customStyle="1" w:styleId="comment">
    <w:name w:val="comment"/>
    <w:basedOn w:val="DefaultParagraphFont"/>
    <w:rsid w:val="00AC5F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08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808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080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8080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80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8080F"/>
    <w:rPr>
      <w:rFonts w:ascii="Courier New" w:eastAsia="Times New Roman" w:hAnsi="Courier New" w:cs="Courier New"/>
      <w:sz w:val="20"/>
      <w:szCs w:val="20"/>
    </w:rPr>
  </w:style>
  <w:style w:type="paragraph" w:customStyle="1" w:styleId="center">
    <w:name w:val="center"/>
    <w:basedOn w:val="Normal"/>
    <w:rsid w:val="00180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08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080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8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2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7513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174741839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8021273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8772832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9283382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1399282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863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12</Pages>
  <Words>1709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2017-11-02T17:14:00Z</dcterms:created>
  <dcterms:modified xsi:type="dcterms:W3CDTF">2020-11-05T09:57:00Z</dcterms:modified>
</cp:coreProperties>
</file>